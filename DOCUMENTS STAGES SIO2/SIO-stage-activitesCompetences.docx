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0E7" w:rsidRPr="00DF701D" w:rsidRDefault="00A910E7" w:rsidP="00A910E7">
      <w:pPr>
        <w:rPr>
          <w:rFonts w:ascii="Arial" w:hAnsi="Arial" w:cs="Arial"/>
          <w:b/>
          <w:sz w:val="28"/>
        </w:rPr>
      </w:pPr>
      <w:r w:rsidRPr="00DF701D">
        <w:rPr>
          <w:rFonts w:ascii="Arial" w:hAnsi="Arial" w:cs="Arial"/>
          <w:b/>
          <w:sz w:val="28"/>
        </w:rPr>
        <w:t>P1 – Production de services</w:t>
      </w:r>
    </w:p>
    <w:p w:rsidR="00A910E7" w:rsidRPr="00DF701D" w:rsidRDefault="00A910E7" w:rsidP="00A910E7">
      <w:pPr>
        <w:rPr>
          <w:rFonts w:ascii="Arial" w:hAnsi="Arial" w:cs="Arial"/>
        </w:rPr>
      </w:pPr>
    </w:p>
    <w:tbl>
      <w:tblPr>
        <w:tblW w:w="14988" w:type="dxa"/>
        <w:tblInd w:w="-15" w:type="dxa"/>
        <w:tblLayout w:type="fixed"/>
        <w:tblLook w:val="0000"/>
      </w:tblPr>
      <w:tblGrid>
        <w:gridCol w:w="690"/>
        <w:gridCol w:w="2250"/>
        <w:gridCol w:w="4819"/>
        <w:gridCol w:w="3969"/>
        <w:gridCol w:w="3260"/>
      </w:tblGrid>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 - Solutions logicielles et applications métiers</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Processus : </w:t>
            </w:r>
            <w:r w:rsidRPr="00DF701D">
              <w:rPr>
                <w:rFonts w:ascii="Arial" w:hAnsi="Arial" w:cs="Arial"/>
                <w:b/>
                <w:szCs w:val="22"/>
              </w:rPr>
              <w:t>P1 - Production de services</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Domaine d’activité : </w:t>
            </w:r>
            <w:r w:rsidRPr="00DF701D">
              <w:rPr>
                <w:rFonts w:ascii="Arial" w:hAnsi="Arial" w:cs="Arial"/>
                <w:b/>
                <w:szCs w:val="22"/>
              </w:rPr>
              <w:t>D1.1 -</w:t>
            </w:r>
            <w:r w:rsidRPr="00DF701D">
              <w:rPr>
                <w:rFonts w:ascii="Arial" w:hAnsi="Arial" w:cs="Arial"/>
                <w:szCs w:val="22"/>
              </w:rPr>
              <w:t xml:space="preserve"> </w:t>
            </w:r>
            <w:r w:rsidRPr="00DF701D">
              <w:rPr>
                <w:rFonts w:ascii="Arial" w:hAnsi="Arial" w:cs="Arial"/>
                <w:b/>
                <w:szCs w:val="22"/>
              </w:rPr>
              <w:t xml:space="preserve">Analyse de la demande </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tabs>
                <w:tab w:val="left" w:pos="210"/>
              </w:tabs>
              <w:jc w:val="both"/>
              <w:rPr>
                <w:rFonts w:ascii="Arial" w:hAnsi="Arial" w:cs="Arial"/>
                <w:sz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tabs>
                <w:tab w:val="left" w:pos="210"/>
              </w:tabs>
              <w:jc w:val="both"/>
              <w:rPr>
                <w:rFonts w:ascii="Arial" w:hAnsi="Arial" w:cs="Arial"/>
                <w:sz w:val="22"/>
              </w:rPr>
            </w:pPr>
            <w:r w:rsidRPr="00DF701D">
              <w:rPr>
                <w:rFonts w:ascii="Arial" w:hAnsi="Arial" w:cs="Arial"/>
                <w:sz w:val="22"/>
              </w:rPr>
              <w:t>Le titulaire du diplôme analyse les spécifications fonctionnelles de la solution en réponse aux exigences de service exprimées dans le cahier des charges par la maîtrise d’ouvrage. Il est attentif au contexte de l’organisation pour laquelle la prestation est conçue. Il contribue ainsi, par les solutions mises en œuvre, à la performance de l’organisation, dans le respect de la sécurité du patrimoine informationnel et des contraintes de l’environnement, notamment juridiques.</w:t>
            </w:r>
          </w:p>
        </w:tc>
      </w:tr>
      <w:tr w:rsidR="00A910E7" w:rsidRPr="00DF701D" w:rsidTr="00A910E7">
        <w:trPr>
          <w:trHeight w:val="253"/>
        </w:trPr>
        <w:tc>
          <w:tcPr>
            <w:tcW w:w="690"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690"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1869"/>
        </w:trPr>
        <w:tc>
          <w:tcPr>
            <w:tcW w:w="69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A1.1.1 Analyse du cahier des charges d’un service à produire</w:t>
            </w:r>
          </w:p>
          <w:p w:rsidR="00A910E7" w:rsidRPr="00DF701D" w:rsidRDefault="00A910E7" w:rsidP="00971E87">
            <w:pPr>
              <w:rPr>
                <w:rFonts w:ascii="Arial" w:hAnsi="Arial" w:cs="Arial"/>
                <w:sz w:val="18"/>
                <w:szCs w:val="20"/>
              </w:rPr>
            </w:pP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C1.1.1.1 Recenser et caractériser les contextes d’utilisation, les processus et les acteurs sur lesquels le service à produire aura un impact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C1.1.1.2 Identifier les fonctionnalités attendues du service à produire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C1.1.1.3 Préparer sa participation à une réunion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Rédiger un compte-rendu d’entretien, de réunion</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Cahier des charges du service à produire ou à améliorer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Documentation sur les modèles de représentation utilisés dans le cahier des charges du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acteurs concernés</w:t>
            </w:r>
          </w:p>
          <w:p w:rsidR="00A910E7" w:rsidRPr="00DF701D" w:rsidRDefault="00A910E7" w:rsidP="00971E87">
            <w:pPr>
              <w:tabs>
                <w:tab w:val="left" w:pos="864"/>
              </w:tabs>
              <w:rPr>
                <w:rFonts w:ascii="Arial" w:hAnsi="Arial" w:cs="Arial"/>
                <w:sz w:val="18"/>
                <w:szCs w:val="20"/>
              </w:rPr>
            </w:pP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des situations d’utilisation du service, précise et conforme au cahier des charges et respectant les normes de représentation appliquées par le prestataire informatique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Compte-rendu d’entretien ou de réunion</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A1.1.2 Étude de l’impact de l’intégration d’un service sur le système informatique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C1.1.2.1 Analyser les interactions entre services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C1.1.2.2 Recenser les composants de l’architecture technique sur lesquels le service à produire aura un impact</w:t>
            </w:r>
          </w:p>
          <w:p w:rsidR="00A910E7" w:rsidRPr="00DF701D" w:rsidRDefault="00A910E7" w:rsidP="00971E87">
            <w:pPr>
              <w:tabs>
                <w:tab w:val="left" w:pos="210"/>
              </w:tabs>
              <w:ind w:left="210"/>
              <w:rPr>
                <w:rFonts w:ascii="Arial" w:hAnsi="Arial" w:cs="Arial"/>
                <w:sz w:val="18"/>
                <w:szCs w:val="20"/>
              </w:rPr>
            </w:pP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Cahier des charges du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 Schéma de l’architecture technique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services existants sur lesquels le service aura un impact et mises à jour à envisager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nouveaux composants ou services nécessaires</w:t>
            </w:r>
          </w:p>
        </w:tc>
      </w:tr>
      <w:tr w:rsidR="00A910E7" w:rsidRPr="00DF701D" w:rsidTr="00A910E7">
        <w:trPr>
          <w:trHeight w:val="253"/>
        </w:trPr>
        <w:tc>
          <w:tcPr>
            <w:tcW w:w="690" w:type="dxa"/>
            <w:tcBorders>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2250" w:type="dxa"/>
            <w:tcBorders>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A1.1.3 Étude des exigences liées à la qualité attendue d’un service</w:t>
            </w:r>
          </w:p>
        </w:tc>
        <w:tc>
          <w:tcPr>
            <w:tcW w:w="4819" w:type="dxa"/>
            <w:tcBorders>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C1.1.3.1 Recenser et caractériser les exigences liées à la qualité attendue du service à produire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C1.1.3.2 Recenser et caractériser les exigences de sécurité pour le service à produire</w:t>
            </w:r>
          </w:p>
          <w:p w:rsidR="00A910E7" w:rsidRPr="00DF701D" w:rsidRDefault="00A910E7" w:rsidP="00971E87">
            <w:pPr>
              <w:tabs>
                <w:tab w:val="left" w:pos="210"/>
              </w:tabs>
              <w:ind w:left="210"/>
              <w:rPr>
                <w:rFonts w:ascii="Arial" w:hAnsi="Arial" w:cs="Arial"/>
                <w:sz w:val="18"/>
                <w:szCs w:val="20"/>
              </w:rPr>
            </w:pPr>
          </w:p>
        </w:tc>
        <w:tc>
          <w:tcPr>
            <w:tcW w:w="3969" w:type="dxa"/>
            <w:tcBorders>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Cahier des charges du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Politique de sécurité des systèmes d’information de l’organisation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Description des données manipulées et échangées par le service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des protocoles et des technologies à utiliser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Exigences de qualité du service</w:t>
            </w:r>
          </w:p>
        </w:tc>
        <w:tc>
          <w:tcPr>
            <w:tcW w:w="3260" w:type="dxa"/>
            <w:tcBorders>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Liste des critères pondérés qui permettront de comparer les propositions de solution </w:t>
            </w:r>
          </w:p>
          <w:p w:rsidR="00A910E7" w:rsidRPr="00DF701D" w:rsidRDefault="00A910E7" w:rsidP="00971E87">
            <w:pPr>
              <w:tabs>
                <w:tab w:val="left" w:pos="210"/>
              </w:tabs>
              <w:ind w:left="210"/>
              <w:rPr>
                <w:rFonts w:ascii="Arial" w:hAnsi="Arial" w:cs="Arial"/>
                <w:sz w:val="18"/>
                <w:szCs w:val="20"/>
              </w:rPr>
            </w:pPr>
          </w:p>
        </w:tc>
      </w:tr>
    </w:tbl>
    <w:p w:rsidR="00A910E7" w:rsidRPr="00DF701D" w:rsidRDefault="00A910E7" w:rsidP="00A910E7">
      <w:pPr>
        <w:rPr>
          <w:rFonts w:ascii="Arial" w:hAnsi="Arial" w:cs="Arial"/>
        </w:rPr>
      </w:pPr>
    </w:p>
    <w:p w:rsidR="00A910E7" w:rsidRDefault="00A910E7" w:rsidP="00A910E7">
      <w:r>
        <w:br w:type="page"/>
      </w:r>
    </w:p>
    <w:tbl>
      <w:tblPr>
        <w:tblW w:w="5271" w:type="pct"/>
        <w:tblInd w:w="-15" w:type="dxa"/>
        <w:tblLook w:val="0000"/>
      </w:tblPr>
      <w:tblGrid>
        <w:gridCol w:w="14"/>
        <w:gridCol w:w="675"/>
        <w:gridCol w:w="2204"/>
        <w:gridCol w:w="51"/>
        <w:gridCol w:w="4788"/>
        <w:gridCol w:w="30"/>
        <w:gridCol w:w="3940"/>
        <w:gridCol w:w="30"/>
        <w:gridCol w:w="3181"/>
        <w:gridCol w:w="78"/>
      </w:tblGrid>
      <w:tr w:rsidR="00A910E7" w:rsidRPr="00DF701D" w:rsidTr="00A910E7">
        <w:trPr>
          <w:gridBefore w:val="1"/>
          <w:gridAfter w:val="1"/>
          <w:wBefore w:w="5" w:type="pct"/>
          <w:wAfter w:w="26" w:type="pct"/>
          <w:trHeight w:val="253"/>
        </w:trPr>
        <w:tc>
          <w:tcPr>
            <w:tcW w:w="225" w:type="pct"/>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rPr>
            </w:pPr>
          </w:p>
        </w:tc>
        <w:tc>
          <w:tcPr>
            <w:tcW w:w="4744" w:type="pct"/>
            <w:gridSpan w:val="7"/>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sidRPr="00DF701D">
              <w:rPr>
                <w:rFonts w:ascii="Arial" w:hAnsi="Arial" w:cs="Arial"/>
              </w:rPr>
              <w:br w:type="page"/>
            </w: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 - Solutions logicielles et applications métiers</w:t>
            </w:r>
          </w:p>
        </w:tc>
      </w:tr>
      <w:tr w:rsidR="00A910E7" w:rsidRPr="00DF701D" w:rsidTr="00A910E7">
        <w:trPr>
          <w:gridBefore w:val="1"/>
          <w:gridAfter w:val="1"/>
          <w:wBefore w:w="5" w:type="pct"/>
          <w:wAfter w:w="26" w:type="pct"/>
          <w:trHeight w:val="253"/>
        </w:trPr>
        <w:tc>
          <w:tcPr>
            <w:tcW w:w="225" w:type="pct"/>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4744" w:type="pct"/>
            <w:gridSpan w:val="7"/>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Processus : </w:t>
            </w:r>
            <w:r w:rsidRPr="00DF701D">
              <w:rPr>
                <w:rFonts w:ascii="Arial" w:hAnsi="Arial" w:cs="Arial"/>
                <w:b/>
                <w:szCs w:val="22"/>
              </w:rPr>
              <w:t>P1 - Production de services</w:t>
            </w:r>
          </w:p>
        </w:tc>
      </w:tr>
      <w:tr w:rsidR="00A910E7" w:rsidRPr="00DF701D" w:rsidTr="00A910E7">
        <w:trPr>
          <w:gridBefore w:val="1"/>
          <w:gridAfter w:val="1"/>
          <w:wBefore w:w="5" w:type="pct"/>
          <w:wAfter w:w="26" w:type="pct"/>
          <w:trHeight w:val="253"/>
        </w:trPr>
        <w:tc>
          <w:tcPr>
            <w:tcW w:w="225" w:type="pct"/>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4744" w:type="pct"/>
            <w:gridSpan w:val="7"/>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sidRPr="00DF701D">
              <w:rPr>
                <w:rFonts w:ascii="Arial" w:hAnsi="Arial" w:cs="Arial"/>
                <w:szCs w:val="22"/>
              </w:rPr>
              <w:t xml:space="preserve">Domaine d’activité : </w:t>
            </w:r>
            <w:r w:rsidRPr="00DF701D">
              <w:rPr>
                <w:rFonts w:ascii="Arial" w:hAnsi="Arial" w:cs="Arial"/>
                <w:b/>
                <w:szCs w:val="22"/>
              </w:rPr>
              <w:t xml:space="preserve">D1.2 - </w:t>
            </w:r>
            <w:r w:rsidRPr="00DF701D">
              <w:rPr>
                <w:rFonts w:ascii="Arial" w:hAnsi="Arial" w:cs="Arial"/>
                <w:b/>
                <w:bCs/>
                <w:szCs w:val="22"/>
              </w:rPr>
              <w:t>Choix d’une solution</w:t>
            </w:r>
          </w:p>
        </w:tc>
      </w:tr>
      <w:tr w:rsidR="00A910E7" w:rsidRPr="00DF701D" w:rsidTr="00A910E7">
        <w:trPr>
          <w:gridBefore w:val="1"/>
          <w:gridAfter w:val="1"/>
          <w:wBefore w:w="5" w:type="pct"/>
          <w:wAfter w:w="26" w:type="pct"/>
          <w:trHeight w:val="253"/>
        </w:trPr>
        <w:tc>
          <w:tcPr>
            <w:tcW w:w="225" w:type="pct"/>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both"/>
              <w:rPr>
                <w:rFonts w:ascii="Arial" w:hAnsi="Arial" w:cs="Arial"/>
                <w:sz w:val="22"/>
              </w:rPr>
            </w:pPr>
          </w:p>
        </w:tc>
        <w:tc>
          <w:tcPr>
            <w:tcW w:w="4744" w:type="pct"/>
            <w:gridSpan w:val="7"/>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both"/>
              <w:rPr>
                <w:rFonts w:ascii="Arial" w:hAnsi="Arial" w:cs="Arial"/>
                <w:sz w:val="22"/>
                <w:szCs w:val="22"/>
              </w:rPr>
            </w:pPr>
            <w:r w:rsidRPr="00DF701D">
              <w:rPr>
                <w:rFonts w:ascii="Arial" w:hAnsi="Arial" w:cs="Arial"/>
                <w:sz w:val="22"/>
              </w:rPr>
              <w:t>Le titulaire du diplôme participe à la définition de l’architecture (technique et applicative) et à la recherche de la solution en réponse aux spécifications fonctionnelles et techniques. Il prend en compte les modèles économiques liés à l’utilisation d’une solution.</w:t>
            </w:r>
          </w:p>
        </w:tc>
      </w:tr>
      <w:tr w:rsidR="00A910E7" w:rsidRPr="00DF701D" w:rsidTr="00A910E7">
        <w:trPr>
          <w:trHeight w:val="253"/>
        </w:trPr>
        <w:tc>
          <w:tcPr>
            <w:tcW w:w="230" w:type="pct"/>
            <w:gridSpan w:val="2"/>
            <w:tcBorders>
              <w:left w:val="single" w:sz="4" w:space="0" w:color="000000"/>
            </w:tcBorders>
          </w:tcPr>
          <w:p w:rsidR="00A910E7" w:rsidRPr="00DF701D" w:rsidRDefault="00A910E7" w:rsidP="00971E87">
            <w:pPr>
              <w:snapToGrid w:val="0"/>
              <w:jc w:val="center"/>
              <w:rPr>
                <w:rFonts w:ascii="Arial" w:hAnsi="Arial" w:cs="Arial"/>
                <w:b/>
                <w:szCs w:val="22"/>
              </w:rPr>
            </w:pPr>
          </w:p>
        </w:tc>
        <w:tc>
          <w:tcPr>
            <w:tcW w:w="752" w:type="pct"/>
            <w:gridSpan w:val="2"/>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1607" w:type="pct"/>
            <w:gridSpan w:val="2"/>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2411" w:type="pct"/>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230" w:type="pct"/>
            <w:gridSpan w:val="2"/>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752" w:type="pct"/>
            <w:gridSpan w:val="2"/>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1607" w:type="pct"/>
            <w:gridSpan w:val="2"/>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1324" w:type="pct"/>
            <w:gridSpan w:val="2"/>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1087" w:type="pct"/>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gridBefore w:val="1"/>
          <w:gridAfter w:val="1"/>
          <w:wBefore w:w="5" w:type="pct"/>
          <w:wAfter w:w="26" w:type="pct"/>
          <w:trHeight w:val="1474"/>
        </w:trPr>
        <w:tc>
          <w:tcPr>
            <w:tcW w:w="225" w:type="pct"/>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735" w:type="pct"/>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A1.2.1 Élaboration et présentation d’un dossier de choix de solution technique</w:t>
            </w:r>
          </w:p>
          <w:p w:rsidR="00A910E7" w:rsidRPr="00DF701D" w:rsidRDefault="00A910E7" w:rsidP="00971E87">
            <w:pPr>
              <w:snapToGrid w:val="0"/>
              <w:rPr>
                <w:rFonts w:ascii="Arial" w:hAnsi="Arial" w:cs="Arial"/>
                <w:sz w:val="18"/>
                <w:szCs w:val="20"/>
              </w:rPr>
            </w:pPr>
          </w:p>
        </w:tc>
        <w:tc>
          <w:tcPr>
            <w:tcW w:w="1614" w:type="pct"/>
            <w:gridSpan w:val="2"/>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C1.2.1.1 Recenser et caractériser des solutions répondant au cahier des charges (adaptation d’une solution existante ou réalisation d’une nouvelle)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C1.2.1.2 Estimer le coût d’une solution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C1.2.1.3 Rédiger un dossier de choix et un argumentaire technique</w:t>
            </w:r>
          </w:p>
        </w:tc>
        <w:tc>
          <w:tcPr>
            <w:tcW w:w="1324" w:type="pct"/>
            <w:gridSpan w:val="2"/>
            <w:vMerge w:val="restart"/>
            <w:tcBorders>
              <w:top w:val="single" w:sz="4" w:space="0" w:color="auto"/>
              <w:left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 l’organisation cliente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Cahier des charges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Spécifications fonctionnelles et techniques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Architecture applicative et technique existante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Référentiels, normes et standards adoptés par l’organisation cliente et par le prestataire informatique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Éléments de coûts </w:t>
            </w:r>
          </w:p>
          <w:p w:rsidR="00A910E7" w:rsidRPr="00DF701D" w:rsidDel="00774655"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Critères pondérés de choix techniques, réglementaires, économiques et financiers</w:t>
            </w:r>
          </w:p>
        </w:tc>
        <w:tc>
          <w:tcPr>
            <w:tcW w:w="1071" w:type="pct"/>
            <w:gridSpan w:val="2"/>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Comparaison des solutions proposées pour produire le service </w:t>
            </w:r>
          </w:p>
          <w:p w:rsidR="00A910E7" w:rsidRPr="00DF701D" w:rsidDel="00774655"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Dossier de choix présentant les avantages et inconvénients des solutions proposées et les valeurs des critères de choix</w:t>
            </w:r>
          </w:p>
        </w:tc>
      </w:tr>
      <w:tr w:rsidR="00A910E7" w:rsidRPr="00DF701D" w:rsidTr="00A910E7">
        <w:trPr>
          <w:gridBefore w:val="1"/>
          <w:gridAfter w:val="1"/>
          <w:wBefore w:w="5" w:type="pct"/>
          <w:wAfter w:w="26" w:type="pct"/>
          <w:trHeight w:val="253"/>
        </w:trPr>
        <w:tc>
          <w:tcPr>
            <w:tcW w:w="225" w:type="pct"/>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Pr>
                <w:rFonts w:ascii="Arial" w:hAnsi="Arial" w:cs="Arial"/>
                <w:sz w:val="18"/>
                <w:szCs w:val="20"/>
              </w:rPr>
              <w:t>E4</w:t>
            </w:r>
          </w:p>
        </w:tc>
        <w:tc>
          <w:tcPr>
            <w:tcW w:w="735" w:type="pct"/>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A1.2.2 Rédaction des spécifications techniques de la solution retenue (adaptation d’une solution existante ou réalisation d’une nouvelle solution)</w:t>
            </w:r>
          </w:p>
        </w:tc>
        <w:tc>
          <w:tcPr>
            <w:tcW w:w="1614" w:type="pct"/>
            <w:gridSpan w:val="2"/>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C1.2.2.1 Recenser les composants nécessaires à la réalisation de la solution retenue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C1.2.2.2 Décrire l’implantation des différents composants de la solution et les échanges entre eux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C1.2.2.3 Rédiger les spécifications fonctionnelles et techniques de la solution retenue dans le formalisme exigé par l’organisation</w:t>
            </w:r>
          </w:p>
        </w:tc>
        <w:tc>
          <w:tcPr>
            <w:tcW w:w="1324" w:type="pct"/>
            <w:gridSpan w:val="2"/>
            <w:vMerge/>
            <w:tcBorders>
              <w:left w:val="single" w:sz="4" w:space="0" w:color="auto"/>
              <w:bottom w:val="single" w:sz="4" w:space="0" w:color="auto"/>
              <w:right w:val="single" w:sz="4" w:space="0" w:color="auto"/>
            </w:tcBorders>
          </w:tcPr>
          <w:p w:rsidR="00A910E7" w:rsidRPr="00DF701D" w:rsidDel="00774655" w:rsidRDefault="00A910E7" w:rsidP="00A910E7">
            <w:pPr>
              <w:numPr>
                <w:ilvl w:val="0"/>
                <w:numId w:val="1"/>
              </w:numPr>
              <w:tabs>
                <w:tab w:val="left" w:pos="210"/>
              </w:tabs>
              <w:ind w:left="210" w:hanging="283"/>
              <w:rPr>
                <w:rFonts w:ascii="Arial" w:hAnsi="Arial" w:cs="Arial"/>
                <w:sz w:val="18"/>
                <w:szCs w:val="20"/>
              </w:rPr>
            </w:pPr>
          </w:p>
        </w:tc>
        <w:tc>
          <w:tcPr>
            <w:tcW w:w="1071" w:type="pct"/>
            <w:gridSpan w:val="2"/>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des échanges entre les composants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Proposition argumentée d’architecture applicative et technique</w:t>
            </w:r>
          </w:p>
          <w:p w:rsidR="00A910E7" w:rsidRPr="00DF701D" w:rsidDel="00774655"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détaillée de la solution technique nécessaire</w:t>
            </w:r>
          </w:p>
        </w:tc>
      </w:tr>
      <w:tr w:rsidR="00A910E7" w:rsidRPr="00DF701D" w:rsidTr="00A910E7">
        <w:trPr>
          <w:gridBefore w:val="1"/>
          <w:gridAfter w:val="1"/>
          <w:wBefore w:w="5" w:type="pct"/>
          <w:wAfter w:w="26" w:type="pct"/>
          <w:trHeight w:val="253"/>
        </w:trPr>
        <w:tc>
          <w:tcPr>
            <w:tcW w:w="225" w:type="pct"/>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735" w:type="pct"/>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A1.2.3 Évaluation des risques liés à l’utilisation d’un service</w:t>
            </w:r>
          </w:p>
        </w:tc>
        <w:tc>
          <w:tcPr>
            <w:tcW w:w="1614" w:type="pct"/>
            <w:gridSpan w:val="2"/>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C1.2.3.1 Recenser les risques liés à une mauvaise utilisation ou à une utilisation malveillante du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C1.2.3.2 Recenser les risques liés à un dysfonctionnement du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C1.2.3.3 Prévoir les conséquences techniques </w:t>
            </w:r>
            <w:proofErr w:type="gramStart"/>
            <w:r w:rsidRPr="00DF701D">
              <w:rPr>
                <w:rFonts w:ascii="Arial" w:hAnsi="Arial" w:cs="Arial"/>
                <w:sz w:val="18"/>
                <w:szCs w:val="20"/>
              </w:rPr>
              <w:t>de la</w:t>
            </w:r>
            <w:proofErr w:type="gramEnd"/>
            <w:r w:rsidRPr="00DF701D">
              <w:rPr>
                <w:rFonts w:ascii="Arial" w:hAnsi="Arial" w:cs="Arial"/>
                <w:sz w:val="18"/>
                <w:szCs w:val="20"/>
              </w:rPr>
              <w:t xml:space="preserve"> non prise en compte d’un risque</w:t>
            </w:r>
          </w:p>
        </w:tc>
        <w:tc>
          <w:tcPr>
            <w:tcW w:w="1324" w:type="pct"/>
            <w:gridSpan w:val="2"/>
            <w:tcBorders>
              <w:top w:val="single" w:sz="4" w:space="0" w:color="auto"/>
              <w:left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Cahier des charges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Spécifications fonctionnelles et techniques de la solution à construire </w:t>
            </w:r>
          </w:p>
          <w:p w:rsidR="00A910E7" w:rsidRPr="00DF701D" w:rsidDel="00774655"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 l’organisation cliente (processus, rôles des différents utilisateurs, ressources, …)</w:t>
            </w:r>
          </w:p>
        </w:tc>
        <w:tc>
          <w:tcPr>
            <w:tcW w:w="1071" w:type="pct"/>
            <w:gridSpan w:val="2"/>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composants matériels et logiciels utilisés par la solution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Classification et caractérisation des risques</w:t>
            </w:r>
          </w:p>
          <w:p w:rsidR="00A910E7" w:rsidRPr="00DF701D" w:rsidDel="00774655"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des risques (causalité et conséquences techniques)</w:t>
            </w:r>
          </w:p>
        </w:tc>
      </w:tr>
      <w:tr w:rsidR="00A910E7" w:rsidRPr="00DF701D" w:rsidTr="00A910E7">
        <w:trPr>
          <w:gridBefore w:val="1"/>
          <w:gridAfter w:val="1"/>
          <w:wBefore w:w="5" w:type="pct"/>
          <w:wAfter w:w="26" w:type="pct"/>
          <w:trHeight w:val="227"/>
        </w:trPr>
        <w:tc>
          <w:tcPr>
            <w:tcW w:w="225" w:type="pct"/>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Pr>
                <w:rFonts w:ascii="Arial" w:hAnsi="Arial" w:cs="Arial"/>
                <w:sz w:val="18"/>
                <w:szCs w:val="20"/>
              </w:rPr>
              <w:t>E4</w:t>
            </w:r>
          </w:p>
        </w:tc>
        <w:tc>
          <w:tcPr>
            <w:tcW w:w="735" w:type="pct"/>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A1.2.4 Détermination des tests nécessaires à la validation d’un service</w:t>
            </w:r>
          </w:p>
        </w:tc>
        <w:tc>
          <w:tcPr>
            <w:tcW w:w="1614" w:type="pct"/>
            <w:gridSpan w:val="2"/>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C1.2.4.1 Recenser les tests d’acceptation nécessaires à la validation du service et les résultats attendus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C1.2.4.2 Préparer les jeux d’essai et les procédures pour la réalisation des tests</w:t>
            </w:r>
          </w:p>
        </w:tc>
        <w:tc>
          <w:tcPr>
            <w:tcW w:w="1324" w:type="pct"/>
            <w:gridSpan w:val="2"/>
            <w:tcBorders>
              <w:left w:val="single" w:sz="4" w:space="0" w:color="auto"/>
              <w:right w:val="single" w:sz="4" w:space="0" w:color="auto"/>
            </w:tcBorders>
          </w:tcPr>
          <w:p w:rsidR="00A910E7" w:rsidRPr="00DF701D" w:rsidDel="007C6AB0" w:rsidRDefault="00A910E7" w:rsidP="00971E87">
            <w:pPr>
              <w:tabs>
                <w:tab w:val="left" w:pos="210"/>
              </w:tabs>
              <w:ind w:left="210"/>
              <w:rPr>
                <w:rFonts w:ascii="Arial" w:hAnsi="Arial" w:cs="Arial"/>
                <w:sz w:val="18"/>
                <w:szCs w:val="20"/>
              </w:rPr>
            </w:pPr>
          </w:p>
        </w:tc>
        <w:tc>
          <w:tcPr>
            <w:tcW w:w="1071" w:type="pct"/>
            <w:gridSpan w:val="2"/>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tests d’acceptation à mettre en œuvre (conditions de réalisation, données et résultats attendus)</w:t>
            </w:r>
          </w:p>
          <w:p w:rsidR="00A910E7" w:rsidRPr="00DF701D" w:rsidDel="007C6AB0"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Documentation des tests</w:t>
            </w:r>
          </w:p>
        </w:tc>
      </w:tr>
      <w:tr w:rsidR="00A910E7" w:rsidRPr="00DF701D" w:rsidTr="00A910E7">
        <w:trPr>
          <w:gridBefore w:val="1"/>
          <w:gridAfter w:val="1"/>
          <w:wBefore w:w="5" w:type="pct"/>
          <w:wAfter w:w="26" w:type="pct"/>
          <w:trHeight w:val="253"/>
        </w:trPr>
        <w:tc>
          <w:tcPr>
            <w:tcW w:w="225" w:type="pct"/>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735" w:type="pct"/>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A1.2.5 Définition des niveaux d’habilitation associés à un service</w:t>
            </w:r>
          </w:p>
        </w:tc>
        <w:tc>
          <w:tcPr>
            <w:tcW w:w="1614" w:type="pct"/>
            <w:gridSpan w:val="2"/>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C1.2.5.1 Recenser les utilisateurs du service, leurs rôles et leur niveau de responsabilité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C1.2.5.2 Recenser les ressources liées à l’utilisation du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C1.2.5.3 Proposer les niveaux d’habilitation associés au service</w:t>
            </w:r>
          </w:p>
        </w:tc>
        <w:tc>
          <w:tcPr>
            <w:tcW w:w="1324" w:type="pct"/>
            <w:gridSpan w:val="2"/>
            <w:tcBorders>
              <w:left w:val="single" w:sz="4" w:space="0" w:color="auto"/>
              <w:bottom w:val="single" w:sz="4" w:space="0" w:color="auto"/>
              <w:right w:val="single" w:sz="4" w:space="0" w:color="auto"/>
            </w:tcBorders>
          </w:tcPr>
          <w:p w:rsidR="00A910E7" w:rsidRPr="00DF701D" w:rsidDel="007C6AB0" w:rsidRDefault="00A910E7" w:rsidP="00971E87">
            <w:pPr>
              <w:tabs>
                <w:tab w:val="left" w:pos="210"/>
              </w:tabs>
              <w:ind w:left="210"/>
              <w:rPr>
                <w:rFonts w:ascii="Arial" w:hAnsi="Arial" w:cs="Arial"/>
                <w:sz w:val="18"/>
                <w:szCs w:val="20"/>
              </w:rPr>
            </w:pPr>
          </w:p>
        </w:tc>
        <w:tc>
          <w:tcPr>
            <w:tcW w:w="1071" w:type="pct"/>
            <w:gridSpan w:val="2"/>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utilisateurs, des groupes et des habilitations associées</w:t>
            </w:r>
          </w:p>
          <w:p w:rsidR="00A910E7" w:rsidRPr="00DF701D" w:rsidDel="007C6AB0"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ressources et des droits associés</w:t>
            </w:r>
          </w:p>
        </w:tc>
      </w:tr>
    </w:tbl>
    <w:p w:rsidR="00A910E7" w:rsidRPr="00DF701D" w:rsidRDefault="00A910E7" w:rsidP="00A910E7">
      <w:pPr>
        <w:pageBreakBefore/>
        <w:rPr>
          <w:rFonts w:ascii="Arial" w:hAnsi="Arial" w:cs="Arial"/>
          <w:szCs w:val="22"/>
        </w:rPr>
      </w:pPr>
    </w:p>
    <w:tbl>
      <w:tblPr>
        <w:tblW w:w="14847" w:type="dxa"/>
        <w:tblInd w:w="-15" w:type="dxa"/>
        <w:tblLayout w:type="fixed"/>
        <w:tblLook w:val="0000"/>
      </w:tblPr>
      <w:tblGrid>
        <w:gridCol w:w="549"/>
        <w:gridCol w:w="2250"/>
        <w:gridCol w:w="4819"/>
        <w:gridCol w:w="3969"/>
        <w:gridCol w:w="3260"/>
      </w:tblGrid>
      <w:tr w:rsidR="00A910E7" w:rsidRPr="00DF701D" w:rsidTr="00A910E7">
        <w:trPr>
          <w:trHeight w:val="253"/>
        </w:trPr>
        <w:tc>
          <w:tcPr>
            <w:tcW w:w="549"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 - Solutions logicielles et applications métiers</w:t>
            </w:r>
          </w:p>
        </w:tc>
      </w:tr>
      <w:tr w:rsidR="00A910E7" w:rsidRPr="00DF701D" w:rsidTr="00A910E7">
        <w:trPr>
          <w:trHeight w:val="253"/>
        </w:trPr>
        <w:tc>
          <w:tcPr>
            <w:tcW w:w="549"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Processus : </w:t>
            </w:r>
            <w:r w:rsidRPr="00DF701D">
              <w:rPr>
                <w:rFonts w:ascii="Arial" w:hAnsi="Arial" w:cs="Arial"/>
                <w:b/>
                <w:szCs w:val="22"/>
              </w:rPr>
              <w:t>P1 - Production de services</w:t>
            </w:r>
          </w:p>
        </w:tc>
      </w:tr>
      <w:tr w:rsidR="00A910E7" w:rsidRPr="00DF701D" w:rsidTr="00A910E7">
        <w:trPr>
          <w:trHeight w:val="253"/>
        </w:trPr>
        <w:tc>
          <w:tcPr>
            <w:tcW w:w="549"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sidRPr="00DF701D">
              <w:rPr>
                <w:rFonts w:ascii="Arial" w:hAnsi="Arial" w:cs="Arial"/>
                <w:szCs w:val="22"/>
              </w:rPr>
              <w:t xml:space="preserve">Domaine d’activité : </w:t>
            </w:r>
            <w:r w:rsidRPr="00DF701D">
              <w:rPr>
                <w:rFonts w:ascii="Arial" w:hAnsi="Arial" w:cs="Arial"/>
                <w:b/>
                <w:szCs w:val="22"/>
              </w:rPr>
              <w:t>D1.3 -</w:t>
            </w:r>
            <w:r w:rsidRPr="00DF701D">
              <w:rPr>
                <w:rFonts w:ascii="Arial" w:hAnsi="Arial" w:cs="Arial"/>
                <w:szCs w:val="22"/>
              </w:rPr>
              <w:t xml:space="preserve"> </w:t>
            </w:r>
            <w:r w:rsidRPr="00DF701D">
              <w:rPr>
                <w:rFonts w:ascii="Arial" w:hAnsi="Arial" w:cs="Arial"/>
                <w:b/>
                <w:bCs/>
                <w:szCs w:val="22"/>
              </w:rPr>
              <w:t>Mise en production d’un service</w:t>
            </w:r>
          </w:p>
        </w:tc>
      </w:tr>
      <w:tr w:rsidR="00A910E7" w:rsidRPr="00DF701D" w:rsidTr="00A910E7">
        <w:trPr>
          <w:trHeight w:val="253"/>
        </w:trPr>
        <w:tc>
          <w:tcPr>
            <w:tcW w:w="549"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r w:rsidRPr="00DF701D">
              <w:rPr>
                <w:rFonts w:ascii="Arial" w:hAnsi="Arial" w:cs="Arial"/>
                <w:sz w:val="22"/>
              </w:rPr>
              <w:t>Le titulaire du diplôme participe à la mise en place de l’environnement de test et, une fois la solution réalisée, à sa validation, à son installation et à sa mise en service. Il intervient également auprès des utilisateurs pour accompagner la mise en place du service (information et formation).</w:t>
            </w:r>
          </w:p>
        </w:tc>
      </w:tr>
      <w:tr w:rsidR="00A910E7" w:rsidRPr="00DF701D" w:rsidTr="00A910E7">
        <w:trPr>
          <w:trHeight w:val="253"/>
        </w:trPr>
        <w:tc>
          <w:tcPr>
            <w:tcW w:w="549"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549"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549"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A1.3.1 Test d’intégration et d’acceptation d’un service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C1.3.1.1 Mettre en place l’environnement de test du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C1.3.1.2 Tester le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C1.3.1.3 Rédiger le rapport de test</w:t>
            </w:r>
          </w:p>
          <w:p w:rsidR="00A910E7" w:rsidRPr="00DF701D" w:rsidRDefault="00A910E7" w:rsidP="00971E87">
            <w:pPr>
              <w:tabs>
                <w:tab w:val="left" w:pos="210"/>
              </w:tabs>
              <w:rPr>
                <w:rFonts w:ascii="Arial" w:hAnsi="Arial" w:cs="Arial"/>
                <w:sz w:val="18"/>
                <w:szCs w:val="20"/>
              </w:rPr>
            </w:pP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Spécifications techniques de la solution à construire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à tester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 l’environnement de test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Test d’acceptation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Jeu d’essai</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Environnement de test opérationnel</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Rapport de test d’intégration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Rapport de test d’acceptation</w:t>
            </w:r>
          </w:p>
        </w:tc>
      </w:tr>
      <w:tr w:rsidR="00A910E7" w:rsidRPr="00DF701D" w:rsidTr="00A910E7">
        <w:trPr>
          <w:trHeight w:val="253"/>
        </w:trPr>
        <w:tc>
          <w:tcPr>
            <w:tcW w:w="549"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A1.3.2 Définition des éléments nécessaires à la continuité d’un service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C1.3.2.1 Identifier les éléments à sauvegarder et à journaliser pour assurer la continuité du service et la traçabilité des transactions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C1.3.2.2 Spécifier les procédures d’alerte associées au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C1.3.2.3 Décrire les solutions de fonctionnement en mode dégradé et les procédures de reprise du service</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opérationnel</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Environnement de production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Niveau de sécurité attendu</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Niveau de service attendu</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d’indicateurs et de fichiers d’activité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Procédures d’alerte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éléments à sauvegarder ou à journaliser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des solutions de fonctionnement en mode dégradé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des procédures de reprise</w:t>
            </w:r>
          </w:p>
        </w:tc>
      </w:tr>
      <w:tr w:rsidR="00A910E7" w:rsidRPr="00DF701D" w:rsidTr="00A910E7">
        <w:trPr>
          <w:trHeight w:val="253"/>
        </w:trPr>
        <w:tc>
          <w:tcPr>
            <w:tcW w:w="549" w:type="dxa"/>
            <w:tcBorders>
              <w:top w:val="single" w:sz="4" w:space="0" w:color="000000"/>
              <w:left w:val="single" w:sz="4" w:space="0" w:color="000000"/>
              <w:bottom w:val="single" w:sz="4" w:space="0" w:color="auto"/>
            </w:tcBorders>
          </w:tcPr>
          <w:p w:rsidR="00A910E7" w:rsidRDefault="00A910E7" w:rsidP="00971E87">
            <w:pPr>
              <w:snapToGrid w:val="0"/>
              <w:rPr>
                <w:rFonts w:ascii="Arial" w:hAnsi="Arial" w:cs="Arial"/>
                <w:sz w:val="18"/>
                <w:szCs w:val="20"/>
              </w:rPr>
            </w:pPr>
            <w:r>
              <w:rPr>
                <w:rFonts w:ascii="Arial" w:hAnsi="Arial" w:cs="Arial"/>
                <w:sz w:val="18"/>
                <w:szCs w:val="20"/>
              </w:rPr>
              <w:t>E6</w:t>
            </w:r>
          </w:p>
        </w:tc>
        <w:tc>
          <w:tcPr>
            <w:tcW w:w="2250" w:type="dxa"/>
            <w:tcBorders>
              <w:top w:val="single" w:sz="4" w:space="0" w:color="000000"/>
              <w:left w:val="single" w:sz="4" w:space="0" w:color="000000"/>
              <w:bottom w:val="single" w:sz="4" w:space="0" w:color="auto"/>
            </w:tcBorders>
          </w:tcPr>
          <w:p w:rsidR="00A910E7" w:rsidRPr="00DF701D" w:rsidRDefault="00A910E7" w:rsidP="00971E87">
            <w:pPr>
              <w:snapToGrid w:val="0"/>
              <w:rPr>
                <w:rFonts w:ascii="Arial" w:hAnsi="Arial" w:cs="Arial"/>
                <w:sz w:val="18"/>
                <w:szCs w:val="20"/>
              </w:rPr>
            </w:pPr>
            <w:r>
              <w:rPr>
                <w:rFonts w:ascii="Arial" w:hAnsi="Arial" w:cs="Arial"/>
                <w:sz w:val="18"/>
                <w:szCs w:val="20"/>
              </w:rPr>
              <w:t>A1.3.3 Accompagne</w:t>
            </w:r>
            <w:r w:rsidRPr="00DF701D">
              <w:rPr>
                <w:rFonts w:ascii="Arial" w:hAnsi="Arial" w:cs="Arial"/>
                <w:sz w:val="18"/>
                <w:szCs w:val="20"/>
              </w:rPr>
              <w:t>ment de la mise en place d’un nouveau service</w:t>
            </w:r>
          </w:p>
        </w:tc>
        <w:tc>
          <w:tcPr>
            <w:tcW w:w="4819" w:type="dxa"/>
            <w:tcBorders>
              <w:top w:val="single" w:sz="4" w:space="0" w:color="000000"/>
              <w:left w:val="single" w:sz="4" w:space="0" w:color="000000"/>
              <w:bottom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C1.3.3.1 Mettre en place l’environnement de formation au nouveau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C1.3.3.2 Informer et former les utilisateurs</w:t>
            </w:r>
          </w:p>
        </w:tc>
        <w:tc>
          <w:tcPr>
            <w:tcW w:w="3969" w:type="dxa"/>
            <w:tcBorders>
              <w:top w:val="single" w:sz="4" w:space="0" w:color="000000"/>
              <w:left w:val="single" w:sz="4" w:space="0" w:color="000000"/>
              <w:bottom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opérationnel</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Environnement de production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Plan de formation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d’utilisateurs, conditions d’utilisation et pratiques des utilisateurs</w:t>
            </w:r>
          </w:p>
          <w:p w:rsidR="00A910E7" w:rsidRPr="00D25AB0"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du service</w:t>
            </w:r>
          </w:p>
        </w:tc>
        <w:tc>
          <w:tcPr>
            <w:tcW w:w="3260" w:type="dxa"/>
            <w:tcBorders>
              <w:top w:val="single" w:sz="4" w:space="0" w:color="000000"/>
              <w:left w:val="single" w:sz="4" w:space="0" w:color="000000"/>
              <w:bottom w:val="single" w:sz="4" w:space="0" w:color="auto"/>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Environnement de formation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Supports de formation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Compte-rendu de formation</w:t>
            </w:r>
          </w:p>
          <w:p w:rsidR="00A910E7" w:rsidRPr="00DF701D" w:rsidRDefault="00A910E7" w:rsidP="00971E87">
            <w:pPr>
              <w:tabs>
                <w:tab w:val="left" w:pos="210"/>
              </w:tabs>
              <w:rPr>
                <w:rFonts w:ascii="Arial" w:hAnsi="Arial" w:cs="Arial"/>
                <w:sz w:val="18"/>
                <w:szCs w:val="20"/>
              </w:rPr>
            </w:pPr>
          </w:p>
        </w:tc>
      </w:tr>
      <w:tr w:rsidR="00A910E7" w:rsidRPr="00DF701D" w:rsidTr="00A910E7">
        <w:trPr>
          <w:trHeight w:val="253"/>
        </w:trPr>
        <w:tc>
          <w:tcPr>
            <w:tcW w:w="549" w:type="dxa"/>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Pr>
                <w:rFonts w:ascii="Arial" w:hAnsi="Arial" w:cs="Arial"/>
                <w:sz w:val="18"/>
                <w:szCs w:val="20"/>
              </w:rPr>
              <w:t>E4</w:t>
            </w:r>
          </w:p>
        </w:tc>
        <w:tc>
          <w:tcPr>
            <w:tcW w:w="2250" w:type="dxa"/>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A1.3.4 Déploiement d’un service</w:t>
            </w:r>
          </w:p>
        </w:tc>
        <w:tc>
          <w:tcPr>
            <w:tcW w:w="4819"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C1.3.4.1 Mettre au point une procédure d’installation de la solution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C1.3.4.2 Automatiser l’installation de la solution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C1.3.4.3 Mettre en exploitation le service</w:t>
            </w:r>
          </w:p>
        </w:tc>
        <w:tc>
          <w:tcPr>
            <w:tcW w:w="3969"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accepté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Environnement de production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Environnement de travail utilisateur</w:t>
            </w:r>
          </w:p>
        </w:tc>
        <w:tc>
          <w:tcPr>
            <w:tcW w:w="3260"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opérationnel</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Environnement de travail opérationnel et reproductible</w:t>
            </w:r>
          </w:p>
        </w:tc>
      </w:tr>
    </w:tbl>
    <w:p w:rsidR="00A910E7" w:rsidRPr="00DF701D" w:rsidRDefault="00A910E7" w:rsidP="00A910E7">
      <w:pPr>
        <w:rPr>
          <w:rFonts w:ascii="Arial" w:hAnsi="Arial" w:cs="Arial"/>
          <w:szCs w:val="22"/>
        </w:rPr>
      </w:pPr>
    </w:p>
    <w:p w:rsidR="00A910E7" w:rsidRPr="00DF701D" w:rsidRDefault="00A910E7" w:rsidP="00A910E7">
      <w:pPr>
        <w:rPr>
          <w:rFonts w:ascii="Arial" w:hAnsi="Arial" w:cs="Arial"/>
        </w:rPr>
      </w:pPr>
      <w:r w:rsidRPr="00DF701D">
        <w:rPr>
          <w:rFonts w:ascii="Arial" w:hAnsi="Arial" w:cs="Arial"/>
        </w:rPr>
        <w:br w:type="page"/>
      </w:r>
    </w:p>
    <w:tbl>
      <w:tblPr>
        <w:tblW w:w="14988" w:type="dxa"/>
        <w:tblInd w:w="-15" w:type="dxa"/>
        <w:tblLayout w:type="fixed"/>
        <w:tblLook w:val="0000"/>
      </w:tblPr>
      <w:tblGrid>
        <w:gridCol w:w="690"/>
        <w:gridCol w:w="2250"/>
        <w:gridCol w:w="4819"/>
        <w:gridCol w:w="3969"/>
        <w:gridCol w:w="3260"/>
      </w:tblGrid>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 - Solutions logicielles et applications métiers</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Nom du processus : </w:t>
            </w:r>
            <w:r w:rsidRPr="00DF701D">
              <w:rPr>
                <w:rFonts w:ascii="Arial" w:hAnsi="Arial" w:cs="Arial"/>
                <w:b/>
                <w:szCs w:val="22"/>
              </w:rPr>
              <w:t>P1 - Production de services</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sidRPr="00DF701D">
              <w:rPr>
                <w:rFonts w:ascii="Arial" w:hAnsi="Arial" w:cs="Arial"/>
                <w:szCs w:val="22"/>
              </w:rPr>
              <w:t xml:space="preserve">Nom du domaine d’activité : </w:t>
            </w:r>
            <w:r w:rsidRPr="00DF701D">
              <w:rPr>
                <w:rFonts w:ascii="Arial" w:hAnsi="Arial" w:cs="Arial"/>
                <w:b/>
                <w:szCs w:val="22"/>
              </w:rPr>
              <w:t xml:space="preserve">D1.4 - </w:t>
            </w:r>
            <w:r w:rsidRPr="00DF701D">
              <w:rPr>
                <w:rFonts w:ascii="Arial" w:hAnsi="Arial" w:cs="Arial"/>
                <w:b/>
                <w:bCs/>
                <w:szCs w:val="22"/>
              </w:rPr>
              <w:t>Travail en mode projet</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r w:rsidRPr="00DF701D">
              <w:rPr>
                <w:rFonts w:ascii="Arial" w:hAnsi="Arial" w:cs="Arial"/>
                <w:sz w:val="22"/>
              </w:rPr>
              <w:t xml:space="preserve">Le titulaire du diplôme réalise ses activités dans le cadre d’une équipe ou d’un groupe et participe au respect des exigences fixées par le cahier des charges. Il comprend et applique les principes du management de projet et s’appuie sur des méthodes, des outils et des procédures pour organiser son temps de travail et manager des projets simples impliquant un effectif limité sur une durée courte. </w:t>
            </w:r>
          </w:p>
        </w:tc>
      </w:tr>
      <w:tr w:rsidR="00A910E7" w:rsidRPr="00DF701D" w:rsidTr="00A910E7">
        <w:trPr>
          <w:trHeight w:val="253"/>
        </w:trPr>
        <w:tc>
          <w:tcPr>
            <w:tcW w:w="690"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690"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E6</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A1.4.1 Participation à un projet</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C1.4.1.1 Établir son planning personnel en fonction des exigences et du déroulement du projet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C1.4.1.2 Rendre compte de son activité</w:t>
            </w:r>
          </w:p>
          <w:p w:rsidR="00A910E7" w:rsidRPr="00DF701D" w:rsidRDefault="00A910E7" w:rsidP="00971E87">
            <w:pPr>
              <w:tabs>
                <w:tab w:val="left" w:pos="210"/>
              </w:tabs>
              <w:ind w:left="210"/>
              <w:rPr>
                <w:rFonts w:ascii="Arial" w:hAnsi="Arial" w:cs="Arial"/>
                <w:sz w:val="18"/>
                <w:szCs w:val="20"/>
              </w:rPr>
            </w:pPr>
          </w:p>
        </w:tc>
        <w:tc>
          <w:tcPr>
            <w:tcW w:w="3969" w:type="dxa"/>
            <w:vMerge w:val="restart"/>
            <w:tcBorders>
              <w:top w:val="single" w:sz="4" w:space="0" w:color="000000"/>
              <w:lef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Planning du projet (prévisionnel et réalisé)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Référentiels, normes et standards adoptés par le prestataire informatique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Logiciel de gestion de projet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Planning personnel (prévisionnel et réalisé)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Budget prévisionnel et état des dépenses réalisées</w:t>
            </w:r>
          </w:p>
          <w:p w:rsidR="00A910E7" w:rsidRPr="00DF701D" w:rsidRDefault="00A910E7" w:rsidP="00971E87">
            <w:pPr>
              <w:tabs>
                <w:tab w:val="left" w:pos="210"/>
              </w:tabs>
              <w:ind w:left="210"/>
              <w:rPr>
                <w:rFonts w:ascii="Arial" w:hAnsi="Arial" w:cs="Arial"/>
                <w:sz w:val="18"/>
                <w:szCs w:val="20"/>
              </w:rPr>
            </w:pP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Planning personnel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Compte-rendu d’activité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Justification des écarts éventuels dans la réalisation du planning personnel</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E6</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A1.4.2 Évaluation des indicateurs de suivi d’un projet et justification des écarts</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C1.4.2.1 Suivre l’exécution du projet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C1.4.2.2 Analyser les écarts entre temps prévu et temps consommé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C1.4.2.3 Contribuer à l’évaluation du projet </w:t>
            </w:r>
          </w:p>
        </w:tc>
        <w:tc>
          <w:tcPr>
            <w:tcW w:w="3969" w:type="dxa"/>
            <w:vMerge/>
            <w:tcBorders>
              <w:lef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Mesure de l’impact des événements sur le projet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Justification des écarts éventuels de durée et financiers</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E6</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A1.4.3 Gestion des ressources</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C1.4.3.1 Recenser les ressources humaines, matérielles, logicielles et budgétaires nécessaires à l’exécution du projet et de ses tâches personnelles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C1.4.3.2 Adapter son planning personnel en fonction des ressources disponibles </w:t>
            </w:r>
          </w:p>
          <w:p w:rsidR="00A910E7" w:rsidRPr="00DF701D" w:rsidRDefault="00A910E7" w:rsidP="00971E87">
            <w:pPr>
              <w:tabs>
                <w:tab w:val="left" w:pos="210"/>
              </w:tabs>
              <w:ind w:left="210"/>
              <w:rPr>
                <w:rFonts w:ascii="Arial" w:hAnsi="Arial" w:cs="Arial"/>
                <w:sz w:val="18"/>
                <w:szCs w:val="20"/>
              </w:rPr>
            </w:pPr>
          </w:p>
        </w:tc>
        <w:tc>
          <w:tcPr>
            <w:tcW w:w="3969" w:type="dxa"/>
            <w:vMerge/>
            <w:tcBorders>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Liste des ressources nécessaires à l’exécution des tâches personnelles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Propositions d’ajustement du planning du projet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Propositions d’ajustement du planning personnel</w:t>
            </w:r>
          </w:p>
        </w:tc>
      </w:tr>
    </w:tbl>
    <w:p w:rsidR="00A910E7" w:rsidRPr="00DF701D" w:rsidRDefault="00A910E7" w:rsidP="00A910E7">
      <w:pPr>
        <w:pageBreakBefore/>
        <w:rPr>
          <w:rFonts w:ascii="Arial" w:hAnsi="Arial" w:cs="Arial"/>
          <w:b/>
          <w:sz w:val="28"/>
        </w:rPr>
      </w:pPr>
      <w:r w:rsidRPr="00DF701D">
        <w:rPr>
          <w:rFonts w:ascii="Arial" w:hAnsi="Arial" w:cs="Arial"/>
          <w:b/>
          <w:sz w:val="28"/>
        </w:rPr>
        <w:lastRenderedPageBreak/>
        <w:t>P2 – Fourniture de services</w:t>
      </w:r>
    </w:p>
    <w:p w:rsidR="00A910E7" w:rsidRPr="00DF701D" w:rsidRDefault="00A910E7" w:rsidP="00A910E7">
      <w:pPr>
        <w:jc w:val="both"/>
        <w:rPr>
          <w:rFonts w:ascii="Arial" w:hAnsi="Arial" w:cs="Arial"/>
        </w:rPr>
      </w:pPr>
    </w:p>
    <w:tbl>
      <w:tblPr>
        <w:tblW w:w="14988" w:type="dxa"/>
        <w:tblInd w:w="-15" w:type="dxa"/>
        <w:tblLayout w:type="fixed"/>
        <w:tblLook w:val="0000"/>
      </w:tblPr>
      <w:tblGrid>
        <w:gridCol w:w="690"/>
        <w:gridCol w:w="2250"/>
        <w:gridCol w:w="4819"/>
        <w:gridCol w:w="3969"/>
        <w:gridCol w:w="3260"/>
      </w:tblGrid>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 - Solutions logicielles et applications métiers</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Processus : </w:t>
            </w:r>
            <w:r w:rsidRPr="00DF701D">
              <w:rPr>
                <w:rFonts w:ascii="Arial" w:hAnsi="Arial" w:cs="Arial"/>
                <w:b/>
                <w:szCs w:val="22"/>
              </w:rPr>
              <w:t>P2 - Fourniture de services</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sidRPr="00DF701D">
              <w:rPr>
                <w:rFonts w:ascii="Arial" w:hAnsi="Arial" w:cs="Arial"/>
                <w:szCs w:val="22"/>
              </w:rPr>
              <w:t xml:space="preserve">Domaine d’activité : </w:t>
            </w:r>
            <w:r w:rsidRPr="00DF701D">
              <w:rPr>
                <w:rFonts w:ascii="Arial" w:hAnsi="Arial" w:cs="Arial"/>
                <w:b/>
                <w:szCs w:val="22"/>
              </w:rPr>
              <w:t>D2.1 -</w:t>
            </w:r>
            <w:r w:rsidRPr="00DF701D">
              <w:rPr>
                <w:rFonts w:ascii="Arial" w:hAnsi="Arial" w:cs="Arial"/>
                <w:szCs w:val="22"/>
              </w:rPr>
              <w:t xml:space="preserve"> </w:t>
            </w:r>
            <w:r w:rsidRPr="00DF701D">
              <w:rPr>
                <w:rFonts w:ascii="Arial" w:hAnsi="Arial" w:cs="Arial"/>
                <w:b/>
                <w:bCs/>
                <w:szCs w:val="22"/>
              </w:rPr>
              <w:t>Exploitation des services</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both"/>
              <w:rPr>
                <w:rFonts w:ascii="Arial" w:hAnsi="Arial" w:cs="Arial"/>
                <w:sz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both"/>
              <w:rPr>
                <w:rFonts w:ascii="Arial" w:hAnsi="Arial" w:cs="Arial"/>
                <w:sz w:val="22"/>
                <w:szCs w:val="22"/>
              </w:rPr>
            </w:pPr>
            <w:r w:rsidRPr="00DF701D">
              <w:rPr>
                <w:rFonts w:ascii="Arial" w:hAnsi="Arial" w:cs="Arial"/>
                <w:sz w:val="22"/>
              </w:rPr>
              <w:t>Le titulaire du diplôme accompagne les utilisateurs dans la prise en main de nouveaux services. Il répond aux besoins opérationnels journaliers et intervient pour éviter les interruptions de service et maintenir le niveau de service attendu.</w:t>
            </w:r>
          </w:p>
        </w:tc>
      </w:tr>
      <w:tr w:rsidR="00A910E7" w:rsidRPr="00DF701D" w:rsidTr="00A910E7">
        <w:trPr>
          <w:trHeight w:val="253"/>
        </w:trPr>
        <w:tc>
          <w:tcPr>
            <w:tcW w:w="690"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690"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Default="00A910E7" w:rsidP="00971E87">
            <w:pPr>
              <w:snapToGrid w:val="0"/>
              <w:rPr>
                <w:rFonts w:ascii="Arial" w:hAnsi="Arial" w:cs="Arial"/>
                <w:sz w:val="18"/>
                <w:szCs w:val="20"/>
              </w:rPr>
            </w:pPr>
            <w:r>
              <w:rPr>
                <w:rFonts w:ascii="Arial" w:hAnsi="Arial" w:cs="Arial"/>
                <w:sz w:val="18"/>
                <w:szCs w:val="20"/>
              </w:rPr>
              <w:t>E6</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A2.1.1 Accompagne</w:t>
            </w:r>
            <w:r w:rsidRPr="00DF701D">
              <w:rPr>
                <w:rFonts w:ascii="Arial" w:hAnsi="Arial" w:cs="Arial"/>
                <w:sz w:val="18"/>
                <w:szCs w:val="20"/>
              </w:rPr>
              <w:t>ment des utilisateurs dans la prise en main d’un service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C2.1.1.1 Aider les utilisateurs dans l’appropriation du nouveau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C2.1.1.2 Identifier des besoins de formation complémentaires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C2.1.1.3 Rendre compte de la satisfaction des utilisateurs</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opérationnel</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Utilisateurs à accompagner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Pratiques d’utilisateur (interviews, bilans de formation, statistiques d’assistance)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Emploi efficace du nouveau service par les utilisateurs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Compte-rendu d’intervention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Relevé des pratiques inadaptées et des besoins de formation</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E6</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A2.1.2 Évaluation et maintien de la qualité d’un service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C2.1.2.1 Analyser les indicateurs de qualité du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C2.1.2.2 Appliquer les procédures d’alerte destinées à rétablir la qualité du service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C2.1.2.3 Vérifier périodiquement le fonctionnement du service en mode dégradé et la disponibilité des éléments permettant une reprise du service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C2.1.2.4 Superviser les services et leur utilisation</w:t>
            </w:r>
          </w:p>
          <w:p w:rsidR="00A910E7" w:rsidRPr="00DF701D" w:rsidRDefault="00A910E7" w:rsidP="00A910E7">
            <w:pPr>
              <w:numPr>
                <w:ilvl w:val="0"/>
                <w:numId w:val="1"/>
              </w:numPr>
              <w:tabs>
                <w:tab w:val="left" w:pos="210"/>
              </w:tabs>
              <w:suppressAutoHyphens w:val="0"/>
              <w:ind w:left="210" w:hanging="283"/>
              <w:rPr>
                <w:rFonts w:ascii="Arial" w:hAnsi="Arial" w:cs="Arial"/>
                <w:sz w:val="18"/>
                <w:szCs w:val="20"/>
              </w:rPr>
            </w:pPr>
            <w:r w:rsidRPr="00DF701D">
              <w:rPr>
                <w:rFonts w:ascii="Arial" w:hAnsi="Arial" w:cs="Arial"/>
                <w:sz w:val="18"/>
                <w:szCs w:val="20"/>
              </w:rPr>
              <w:t>C2.1.2.5 Contrôler la confidentialité et l’intégrité des données</w:t>
            </w:r>
          </w:p>
          <w:p w:rsidR="00A910E7" w:rsidRPr="00DF701D" w:rsidRDefault="00A910E7" w:rsidP="00A910E7">
            <w:pPr>
              <w:numPr>
                <w:ilvl w:val="0"/>
                <w:numId w:val="1"/>
              </w:numPr>
              <w:tabs>
                <w:tab w:val="num" w:pos="0"/>
                <w:tab w:val="left" w:pos="210"/>
              </w:tabs>
              <w:ind w:left="210" w:hanging="283"/>
              <w:rPr>
                <w:rFonts w:ascii="Arial" w:hAnsi="Arial" w:cs="Arial"/>
                <w:sz w:val="18"/>
                <w:szCs w:val="20"/>
              </w:rPr>
            </w:pPr>
            <w:r w:rsidRPr="00DF701D">
              <w:rPr>
                <w:rFonts w:ascii="Arial" w:hAnsi="Arial" w:cs="Arial"/>
                <w:sz w:val="18"/>
                <w:szCs w:val="20"/>
              </w:rPr>
              <w:t>C2.1.2.6 Exploiter les indicateurs et les fichiers d’audit</w:t>
            </w:r>
          </w:p>
          <w:p w:rsidR="00A910E7" w:rsidRPr="00DF701D" w:rsidRDefault="00A910E7" w:rsidP="00A910E7">
            <w:pPr>
              <w:numPr>
                <w:ilvl w:val="0"/>
                <w:numId w:val="1"/>
              </w:numPr>
              <w:tabs>
                <w:tab w:val="num" w:pos="0"/>
                <w:tab w:val="left" w:pos="210"/>
              </w:tabs>
              <w:ind w:left="210" w:hanging="283"/>
              <w:rPr>
                <w:rFonts w:ascii="Arial" w:hAnsi="Arial" w:cs="Arial"/>
                <w:sz w:val="18"/>
                <w:szCs w:val="20"/>
              </w:rPr>
            </w:pPr>
            <w:r w:rsidRPr="00DF701D">
              <w:rPr>
                <w:rFonts w:ascii="Arial" w:hAnsi="Arial" w:cs="Arial"/>
                <w:sz w:val="18"/>
                <w:szCs w:val="20"/>
              </w:rPr>
              <w:t>C2.1.2.7 Produire les rapports d’activité demandés par les différents acteurs</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opérationnel</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Outils et critères de mesure de la qualité de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Valeurs cibles attendues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Procédures de fonctionnement en mode dégradé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Procédures de reprise sur incident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Outils de supervision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Indicateurs et fichiers d’activité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Procédures d’alerte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Événements ayant un impact sur la qualité d’un service</w:t>
            </w:r>
          </w:p>
          <w:p w:rsidR="00A910E7" w:rsidRPr="00DF701D" w:rsidRDefault="00A910E7" w:rsidP="00971E87">
            <w:pPr>
              <w:tabs>
                <w:tab w:val="left" w:pos="210"/>
              </w:tabs>
              <w:ind w:left="-73"/>
              <w:rPr>
                <w:rFonts w:ascii="Arial" w:hAnsi="Arial" w:cs="Arial"/>
                <w:sz w:val="18"/>
                <w:szCs w:val="20"/>
              </w:rPr>
            </w:pP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Mesures d’indicateurs de qualité du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Analyse des écarts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Propositions d’ajustement pour respecter la qualité attendue du service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Rapport de test des procédures de fonctionnement en mode dégradé et des procédures de reprise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Rapport d'activité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Liste des événements anormaux, déclenchement des procédures d’alerte correspondantes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Réalisation des tâches associées aux procédures d’alerte</w:t>
            </w:r>
          </w:p>
        </w:tc>
      </w:tr>
    </w:tbl>
    <w:p w:rsidR="00A910E7" w:rsidRPr="00DF701D" w:rsidRDefault="00A910E7" w:rsidP="00A910E7">
      <w:pPr>
        <w:rPr>
          <w:rFonts w:ascii="Arial" w:hAnsi="Arial" w:cs="Arial"/>
          <w:szCs w:val="22"/>
        </w:rPr>
      </w:pPr>
    </w:p>
    <w:p w:rsidR="00A910E7" w:rsidRPr="00DF701D" w:rsidRDefault="00A910E7" w:rsidP="00A910E7">
      <w:pPr>
        <w:rPr>
          <w:rFonts w:ascii="Arial" w:hAnsi="Arial" w:cs="Arial"/>
        </w:rPr>
      </w:pPr>
    </w:p>
    <w:p w:rsidR="00A910E7" w:rsidRPr="00DF701D" w:rsidRDefault="00A910E7" w:rsidP="00A910E7">
      <w:pPr>
        <w:rPr>
          <w:rFonts w:ascii="Arial" w:hAnsi="Arial" w:cs="Arial"/>
        </w:rPr>
      </w:pPr>
      <w:r w:rsidRPr="00DF701D">
        <w:rPr>
          <w:rFonts w:ascii="Arial" w:hAnsi="Arial" w:cs="Arial"/>
        </w:rPr>
        <w:br w:type="page"/>
      </w:r>
    </w:p>
    <w:tbl>
      <w:tblPr>
        <w:tblW w:w="14988" w:type="dxa"/>
        <w:tblInd w:w="-15" w:type="dxa"/>
        <w:tblLayout w:type="fixed"/>
        <w:tblLook w:val="0000"/>
      </w:tblPr>
      <w:tblGrid>
        <w:gridCol w:w="690"/>
        <w:gridCol w:w="2250"/>
        <w:gridCol w:w="4819"/>
        <w:gridCol w:w="3969"/>
        <w:gridCol w:w="3260"/>
      </w:tblGrid>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 - Solutions logicielles et applications métiers</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Processus : </w:t>
            </w:r>
            <w:r w:rsidRPr="00DF701D">
              <w:rPr>
                <w:rFonts w:ascii="Arial" w:hAnsi="Arial" w:cs="Arial"/>
                <w:b/>
                <w:szCs w:val="22"/>
              </w:rPr>
              <w:t>P2 - Fourniture de services</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Domaine d’activité : </w:t>
            </w:r>
            <w:r w:rsidRPr="00DF701D">
              <w:rPr>
                <w:rFonts w:ascii="Arial" w:hAnsi="Arial" w:cs="Arial"/>
                <w:b/>
                <w:szCs w:val="22"/>
              </w:rPr>
              <w:t>D2.2 -</w:t>
            </w:r>
            <w:r w:rsidRPr="00DF701D">
              <w:rPr>
                <w:rFonts w:ascii="Arial" w:hAnsi="Arial" w:cs="Arial"/>
                <w:szCs w:val="22"/>
              </w:rPr>
              <w:t xml:space="preserve"> </w:t>
            </w:r>
            <w:r w:rsidRPr="00DF701D">
              <w:rPr>
                <w:rFonts w:ascii="Arial" w:hAnsi="Arial" w:cs="Arial"/>
                <w:b/>
                <w:szCs w:val="22"/>
              </w:rPr>
              <w:t>Gestion des incidents et des demandes d’assistance</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r w:rsidRPr="00DF701D">
              <w:rPr>
                <w:rFonts w:ascii="Arial" w:hAnsi="Arial" w:cs="Arial"/>
                <w:sz w:val="22"/>
              </w:rPr>
              <w:t xml:space="preserve">Le titulaire du diplôme participe à l’assistance des utilisateurs, à distance ou sur site, pour les aider à exploiter au mieux les services qui leur sont proposés. Il utilise un questionnement adapté pour préciser leur demande et la satisfaire. Il enregistre et suit les demandes d’assistance jusqu’à leur satisfaction. </w:t>
            </w:r>
          </w:p>
          <w:p w:rsidR="00A910E7" w:rsidRPr="00DF701D" w:rsidRDefault="00A910E7" w:rsidP="00971E87">
            <w:pPr>
              <w:jc w:val="both"/>
              <w:rPr>
                <w:rFonts w:ascii="Arial" w:hAnsi="Arial" w:cs="Arial"/>
                <w:sz w:val="22"/>
              </w:rPr>
            </w:pPr>
            <w:r w:rsidRPr="00DF701D">
              <w:rPr>
                <w:rFonts w:ascii="Arial" w:hAnsi="Arial" w:cs="Arial"/>
                <w:sz w:val="22"/>
              </w:rPr>
              <w:t xml:space="preserve">Il participe à la gestion des incidents, les enregistre dans le respect des contrats de service et les suit jusqu’à leur résolution. </w:t>
            </w:r>
          </w:p>
          <w:p w:rsidR="00A910E7" w:rsidRPr="00DF701D" w:rsidRDefault="00A910E7" w:rsidP="00971E87">
            <w:pPr>
              <w:jc w:val="both"/>
              <w:rPr>
                <w:rFonts w:ascii="Arial" w:hAnsi="Arial" w:cs="Arial"/>
                <w:sz w:val="22"/>
              </w:rPr>
            </w:pPr>
            <w:r w:rsidRPr="00DF701D">
              <w:rPr>
                <w:rFonts w:ascii="Arial" w:hAnsi="Arial" w:cs="Arial"/>
                <w:sz w:val="22"/>
              </w:rPr>
              <w:t>Il s’appuie sur les symptômes recensés pour identifier des solutions connues en interrogeant une base de connaissances et transmet les demandes d’assistance et les incidents non résolus vers le niveau d’intervention compétent.</w:t>
            </w:r>
          </w:p>
        </w:tc>
      </w:tr>
      <w:tr w:rsidR="00A910E7" w:rsidRPr="00DF701D" w:rsidTr="00A910E7">
        <w:trPr>
          <w:trHeight w:val="253"/>
        </w:trPr>
        <w:tc>
          <w:tcPr>
            <w:tcW w:w="690"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690"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 xml:space="preserve">A2.2.1 Suivi et </w:t>
            </w:r>
            <w:r w:rsidRPr="00DF701D">
              <w:rPr>
                <w:rFonts w:ascii="Arial" w:hAnsi="Arial" w:cs="Arial"/>
                <w:iCs/>
                <w:sz w:val="18"/>
                <w:szCs w:val="20"/>
              </w:rPr>
              <w:t>résolution</w:t>
            </w:r>
            <w:r w:rsidRPr="00DF701D">
              <w:rPr>
                <w:rFonts w:ascii="Arial" w:hAnsi="Arial" w:cs="Arial"/>
                <w:sz w:val="18"/>
                <w:szCs w:val="20"/>
              </w:rPr>
              <w:t xml:space="preserve"> d’incidents</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C2.2.1.1 Résoudre l’incident en s’appuyant sur une base de connaissances et la documentation associée ou solliciter l’entité compétente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C2.2.1.2 Prendre le contrôle d’un système à distance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C2.1.2.3 Rédiger un rapport d'incident et mémoriser l’incident et sa résolution dans une base de connaissances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C2.1.2.4 Faire évoluer une procédure de résolution d’incident</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Contrat de niveau de service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opérationnel et documenté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Constat d’incident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Logiciel de gestion d'incident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Base de connaissances spécialisée dans la gestion des incidents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Logiciel de prise de contrôle à distance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Procédures de résolution d'incident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Niveau de criticité des services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 l'incident saisie dans le logiciel de gestion d’incident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Incident résolu ou transmis à un autre niveau de compétence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Rapport d'incident</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 xml:space="preserve">A2.2.2 Suivi et </w:t>
            </w:r>
            <w:r w:rsidRPr="00DF701D">
              <w:rPr>
                <w:rFonts w:ascii="Arial" w:hAnsi="Arial" w:cs="Arial"/>
                <w:iCs/>
                <w:sz w:val="18"/>
                <w:szCs w:val="20"/>
              </w:rPr>
              <w:t>réponse</w:t>
            </w:r>
            <w:r w:rsidRPr="00DF701D">
              <w:rPr>
                <w:rFonts w:ascii="Arial" w:hAnsi="Arial" w:cs="Arial"/>
                <w:sz w:val="18"/>
                <w:szCs w:val="20"/>
              </w:rPr>
              <w:t xml:space="preserve"> à des demandes d’assistance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C2.2.2.1 Identifier le niveau d'assistance souhaité et proposer une réponse adaptée en s’appuyant sur une base de connaissances et sur la documentation associée ou solliciter l’entité compétente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C2.2.2.2 Informer l'utilisateur de la situation de sa demande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C2.2.2.3 Prendre le contrôle d’un poste utilisateur à distance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C2.2.2.4 Mémoriser la demande d'assistance et sa réponse dans une base de connaissances</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Contrat de niveau de service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opérationnel et documenté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Demande d'assistance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Base de connaissances spécialisée dans la gestion des incidents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Logiciel de prise de contrôle à distance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Réponse adaptée à la demande d'assistance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Suivi de la demande d'assistance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Assistance réalisée ou confiée à un autre niveau de compétence</w:t>
            </w:r>
          </w:p>
          <w:p w:rsidR="00A910E7" w:rsidRPr="00DF701D" w:rsidRDefault="00A910E7" w:rsidP="00971E87">
            <w:pPr>
              <w:tabs>
                <w:tab w:val="left" w:pos="210"/>
              </w:tabs>
              <w:ind w:left="-73"/>
              <w:rPr>
                <w:rFonts w:ascii="Arial" w:hAnsi="Arial" w:cs="Arial"/>
                <w:sz w:val="18"/>
                <w:szCs w:val="20"/>
              </w:rPr>
            </w:pP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A2.2.3 Réponse à une interruption de service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C2.2.3.1 Appliquer la procédure de continuité du service en mode dégradé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C2.2.3.2 Appliquer la procédure de reprise du service</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Service opérationnel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Procédure de fonctionnement en mode dégradé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Procédure de reprise de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Arrêt de service ou panne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Mise en place du service en mode dégradé dans les délais attendus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Reprise du service dans les délais attendus</w:t>
            </w:r>
          </w:p>
        </w:tc>
      </w:tr>
    </w:tbl>
    <w:p w:rsidR="00A910E7" w:rsidRPr="00DF701D" w:rsidRDefault="00A910E7" w:rsidP="00A910E7">
      <w:pPr>
        <w:rPr>
          <w:rFonts w:ascii="Arial" w:hAnsi="Arial" w:cs="Arial"/>
        </w:rPr>
      </w:pPr>
    </w:p>
    <w:p w:rsidR="00A910E7" w:rsidRPr="00DF701D" w:rsidRDefault="00A910E7" w:rsidP="00A910E7">
      <w:pPr>
        <w:rPr>
          <w:rFonts w:ascii="Arial" w:hAnsi="Arial" w:cs="Arial"/>
        </w:rPr>
      </w:pPr>
      <w:r w:rsidRPr="00DF701D">
        <w:rPr>
          <w:rFonts w:ascii="Arial" w:hAnsi="Arial" w:cs="Arial"/>
        </w:rPr>
        <w:br w:type="page"/>
      </w:r>
    </w:p>
    <w:tbl>
      <w:tblPr>
        <w:tblW w:w="14988" w:type="dxa"/>
        <w:tblInd w:w="-15" w:type="dxa"/>
        <w:tblLayout w:type="fixed"/>
        <w:tblLook w:val="0000"/>
      </w:tblPr>
      <w:tblGrid>
        <w:gridCol w:w="690"/>
        <w:gridCol w:w="2250"/>
        <w:gridCol w:w="4819"/>
        <w:gridCol w:w="3969"/>
        <w:gridCol w:w="3260"/>
      </w:tblGrid>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 - Solutions logicielles et applications métiers</w:t>
            </w:r>
          </w:p>
        </w:tc>
      </w:tr>
      <w:tr w:rsidR="00A910E7" w:rsidRPr="00DF701D" w:rsidTr="00A910E7">
        <w:trPr>
          <w:trHeight w:val="322"/>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Nom du processus : </w:t>
            </w:r>
            <w:r w:rsidRPr="00DF701D">
              <w:rPr>
                <w:rFonts w:ascii="Arial" w:hAnsi="Arial" w:cs="Arial"/>
                <w:b/>
                <w:szCs w:val="22"/>
              </w:rPr>
              <w:t>P2 - Fourniture de services</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Nom du domaine d’activité : </w:t>
            </w:r>
            <w:r w:rsidRPr="00DF701D">
              <w:rPr>
                <w:rFonts w:ascii="Arial" w:hAnsi="Arial" w:cs="Arial"/>
                <w:b/>
                <w:szCs w:val="22"/>
              </w:rPr>
              <w:t>D2.3 - Gestion des problèmes et des changements</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r w:rsidRPr="00DF701D">
              <w:rPr>
                <w:rFonts w:ascii="Arial" w:hAnsi="Arial" w:cs="Arial"/>
                <w:sz w:val="22"/>
              </w:rPr>
              <w:t>Le titulaire du diplôme analyse les données retraçant l’activité des services et diffuse ses résultats. Il propose des actions pour réduire les risques de pannes et améliorer la performance des services. Il participe à la maintenance préventive ou corrective des solutions logicielles et d’infrastructure. Il participe à la surveillance de l’environnement technique des services pour identifier et définir des vulnérabilités et des menaces potentielles. Il enregistre et transmet les non-conformités et participe au processus d’amélioration permanente des services.</w:t>
            </w:r>
          </w:p>
        </w:tc>
      </w:tr>
      <w:tr w:rsidR="00A910E7" w:rsidRPr="00DF701D" w:rsidTr="00A910E7">
        <w:trPr>
          <w:trHeight w:val="253"/>
        </w:trPr>
        <w:tc>
          <w:tcPr>
            <w:tcW w:w="690"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690"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iCs/>
                <w:sz w:val="18"/>
                <w:szCs w:val="20"/>
              </w:rPr>
            </w:pPr>
            <w:r>
              <w:rPr>
                <w:rFonts w:ascii="Arial" w:hAnsi="Arial" w:cs="Arial"/>
                <w:iCs/>
                <w:sz w:val="18"/>
                <w:szCs w:val="20"/>
              </w:rPr>
              <w:t>E5</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iCs/>
                <w:sz w:val="18"/>
                <w:szCs w:val="20"/>
              </w:rPr>
            </w:pPr>
            <w:r w:rsidRPr="00DF701D">
              <w:rPr>
                <w:rFonts w:ascii="Arial" w:hAnsi="Arial" w:cs="Arial"/>
                <w:iCs/>
                <w:sz w:val="18"/>
                <w:szCs w:val="20"/>
              </w:rPr>
              <w:t>A2.3.1 Identification, qualification et évaluation d’un problème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C2.3.1.1 Repérer une suite de dysfonctionnements récurrents d’un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C2.3.1.2 Identifier les causes de ce dysfonctionnement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C2.3.1.3 Qualifier le problème (contexte et environnement)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C2.3.1.4 Définir le degré d'urgence du problème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C2.3.1.5 Évaluer les conséquences techniques du problème</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Contrat de niveau de service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opérationnel et documenté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Dysfonctionnements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Base de connaissances spécialisée dans la gestion des incidents</w:t>
            </w:r>
          </w:p>
          <w:p w:rsidR="00A910E7" w:rsidRPr="00DF701D" w:rsidRDefault="00A910E7" w:rsidP="00971E87">
            <w:pPr>
              <w:tabs>
                <w:tab w:val="left" w:pos="210"/>
              </w:tabs>
              <w:ind w:left="-73"/>
              <w:rPr>
                <w:rFonts w:ascii="Arial" w:hAnsi="Arial" w:cs="Arial"/>
                <w:sz w:val="18"/>
                <w:szCs w:val="20"/>
              </w:rPr>
            </w:pP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Dysfonctionnements qualifiés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Causes identifiées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précise du problème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Évaluation des conséquences du problème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Évaluation du degré d’urgence</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iCs/>
                <w:sz w:val="18"/>
                <w:szCs w:val="20"/>
              </w:rPr>
            </w:pPr>
            <w:r>
              <w:rPr>
                <w:rFonts w:ascii="Arial" w:hAnsi="Arial" w:cs="Arial"/>
                <w:iCs/>
                <w:sz w:val="18"/>
                <w:szCs w:val="20"/>
              </w:rPr>
              <w:t>E5</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iCs/>
                <w:sz w:val="18"/>
                <w:szCs w:val="20"/>
              </w:rPr>
            </w:pPr>
            <w:r w:rsidRPr="00DF701D">
              <w:rPr>
                <w:rFonts w:ascii="Arial" w:hAnsi="Arial" w:cs="Arial"/>
                <w:iCs/>
                <w:sz w:val="18"/>
                <w:szCs w:val="20"/>
              </w:rPr>
              <w:t>A2.3.2 Proposition d’amélioration d’un service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C2.3.2.1 Décrire les incidences d’un changement proposé sur le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C2.3.2.2 Évaluer le délai et le coût de réalisation du changement proposé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C2.3.2.3 Recenser les risques techniques, humains, financiers et juridiques associés au changement proposé</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Contrat de niveau de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opérationnel et documenté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Propositions d'amélioration du service</w:t>
            </w:r>
          </w:p>
          <w:p w:rsidR="00A910E7" w:rsidRPr="00DF701D" w:rsidRDefault="00A910E7" w:rsidP="00971E87">
            <w:pPr>
              <w:tabs>
                <w:tab w:val="left" w:pos="210"/>
              </w:tabs>
              <w:ind w:left="210"/>
              <w:rPr>
                <w:rFonts w:ascii="Arial" w:hAnsi="Arial" w:cs="Arial"/>
                <w:sz w:val="18"/>
                <w:szCs w:val="20"/>
              </w:rPr>
            </w:pP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Comparaison des propositions d’amélioration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Choix motivé d’une solution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Vérification de la conformité des prestations de service</w:t>
            </w:r>
          </w:p>
        </w:tc>
      </w:tr>
    </w:tbl>
    <w:p w:rsidR="00A910E7" w:rsidRPr="00DF701D" w:rsidRDefault="00A910E7" w:rsidP="00A910E7">
      <w:pPr>
        <w:pageBreakBefore/>
        <w:rPr>
          <w:rFonts w:ascii="Arial" w:hAnsi="Arial" w:cs="Arial"/>
          <w:b/>
          <w:sz w:val="28"/>
        </w:rPr>
      </w:pPr>
      <w:r w:rsidRPr="00DF701D">
        <w:rPr>
          <w:rFonts w:ascii="Arial" w:hAnsi="Arial" w:cs="Arial"/>
          <w:b/>
          <w:sz w:val="28"/>
        </w:rPr>
        <w:lastRenderedPageBreak/>
        <w:t>P3 – Conception et maintenance de solutions d’infrastructure</w:t>
      </w:r>
    </w:p>
    <w:p w:rsidR="00A910E7" w:rsidRPr="00DF701D" w:rsidRDefault="00A910E7" w:rsidP="00A910E7">
      <w:pPr>
        <w:rPr>
          <w:rFonts w:ascii="Arial" w:hAnsi="Arial" w:cs="Arial"/>
        </w:rPr>
      </w:pPr>
    </w:p>
    <w:tbl>
      <w:tblPr>
        <w:tblW w:w="14988" w:type="dxa"/>
        <w:tblInd w:w="-15" w:type="dxa"/>
        <w:tblLayout w:type="fixed"/>
        <w:tblLook w:val="0000"/>
      </w:tblPr>
      <w:tblGrid>
        <w:gridCol w:w="690"/>
        <w:gridCol w:w="2250"/>
        <w:gridCol w:w="4819"/>
        <w:gridCol w:w="3969"/>
        <w:gridCol w:w="3260"/>
      </w:tblGrid>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Processus : </w:t>
            </w:r>
            <w:r w:rsidRPr="00DF701D">
              <w:rPr>
                <w:rFonts w:ascii="Arial" w:hAnsi="Arial" w:cs="Arial"/>
                <w:b/>
                <w:szCs w:val="22"/>
              </w:rPr>
              <w:t xml:space="preserve">P3 - Conception et maintenance de solutions d’infrastructure  </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sidRPr="00DF701D">
              <w:rPr>
                <w:rFonts w:ascii="Arial" w:hAnsi="Arial" w:cs="Arial"/>
                <w:szCs w:val="22"/>
              </w:rPr>
              <w:t xml:space="preserve">Domaine d’activité : </w:t>
            </w:r>
            <w:r w:rsidRPr="00DF701D">
              <w:rPr>
                <w:rFonts w:ascii="Arial" w:hAnsi="Arial" w:cs="Arial"/>
                <w:b/>
                <w:szCs w:val="22"/>
              </w:rPr>
              <w:t>D3.1</w:t>
            </w:r>
            <w:r w:rsidRPr="00DF701D">
              <w:rPr>
                <w:rFonts w:ascii="Arial" w:hAnsi="Arial" w:cs="Arial"/>
                <w:szCs w:val="22"/>
              </w:rPr>
              <w:t xml:space="preserve"> - </w:t>
            </w:r>
            <w:r w:rsidRPr="00DF701D">
              <w:rPr>
                <w:rFonts w:ascii="Arial" w:hAnsi="Arial" w:cs="Arial"/>
                <w:b/>
                <w:bCs/>
                <w:szCs w:val="22"/>
              </w:rPr>
              <w:t>Conception d’une solution d’infrastructure</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 w:val="22"/>
                <w:szCs w:val="22"/>
              </w:rPr>
            </w:pPr>
            <w:r w:rsidRPr="00DF701D">
              <w:rPr>
                <w:rFonts w:ascii="Arial" w:hAnsi="Arial" w:cs="Arial"/>
                <w:sz w:val="22"/>
              </w:rPr>
              <w:t>Le titulaire du diplôme participe à la définition de la solution d’infrastructure et à sa conception en réponse aux spécifications fonctionnelles et techniques. Il participe au choix de solutions techniques permettant d’améliorer l’efficacité du fonctionnement de l’organisation.</w:t>
            </w:r>
          </w:p>
        </w:tc>
      </w:tr>
      <w:tr w:rsidR="00A910E7" w:rsidRPr="00DF701D" w:rsidTr="00A910E7">
        <w:trPr>
          <w:trHeight w:val="253"/>
        </w:trPr>
        <w:tc>
          <w:tcPr>
            <w:tcW w:w="690"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690"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690" w:type="dxa"/>
            <w:tcBorders>
              <w:top w:val="single" w:sz="4" w:space="0" w:color="000000"/>
              <w:left w:val="single" w:sz="4" w:space="0" w:color="000000"/>
              <w:bottom w:val="single" w:sz="4" w:space="0" w:color="auto"/>
            </w:tcBorders>
          </w:tcPr>
          <w:p w:rsidR="00A910E7" w:rsidRDefault="00A910E7" w:rsidP="00971E87">
            <w:pPr>
              <w:snapToGrid w:val="0"/>
              <w:rPr>
                <w:rFonts w:ascii="Arial" w:hAnsi="Arial" w:cs="Arial"/>
                <w:b/>
                <w:sz w:val="18"/>
                <w:szCs w:val="20"/>
              </w:rPr>
            </w:pPr>
            <w:r>
              <w:rPr>
                <w:rFonts w:ascii="Arial" w:hAnsi="Arial" w:cs="Arial"/>
                <w:b/>
                <w:sz w:val="18"/>
                <w:szCs w:val="20"/>
              </w:rPr>
              <w:t>SISR</w:t>
            </w:r>
          </w:p>
          <w:p w:rsidR="00A910E7" w:rsidRPr="00DF701D" w:rsidRDefault="00A910E7" w:rsidP="00971E87">
            <w:pPr>
              <w:snapToGrid w:val="0"/>
              <w:rPr>
                <w:rFonts w:ascii="Arial" w:hAnsi="Arial" w:cs="Arial"/>
                <w:b/>
                <w:sz w:val="18"/>
                <w:szCs w:val="20"/>
              </w:rPr>
            </w:pPr>
            <w:r>
              <w:rPr>
                <w:rFonts w:ascii="Arial" w:hAnsi="Arial" w:cs="Arial"/>
                <w:b/>
                <w:sz w:val="18"/>
                <w:szCs w:val="20"/>
              </w:rPr>
              <w:t>E5</w:t>
            </w:r>
          </w:p>
        </w:tc>
        <w:tc>
          <w:tcPr>
            <w:tcW w:w="2250" w:type="dxa"/>
            <w:tcBorders>
              <w:top w:val="single" w:sz="4" w:space="0" w:color="000000"/>
              <w:left w:val="single" w:sz="4" w:space="0" w:color="000000"/>
              <w:bottom w:val="single" w:sz="4" w:space="0" w:color="auto"/>
            </w:tcBorders>
          </w:tcPr>
          <w:p w:rsidR="00A910E7" w:rsidRPr="00DF701D" w:rsidRDefault="00A910E7" w:rsidP="00971E87">
            <w:pPr>
              <w:snapToGrid w:val="0"/>
              <w:rPr>
                <w:rFonts w:ascii="Arial" w:hAnsi="Arial" w:cs="Arial"/>
                <w:b/>
                <w:sz w:val="18"/>
                <w:szCs w:val="20"/>
              </w:rPr>
            </w:pPr>
            <w:r w:rsidRPr="00DF701D">
              <w:rPr>
                <w:rFonts w:ascii="Arial" w:hAnsi="Arial" w:cs="Arial"/>
                <w:b/>
                <w:sz w:val="18"/>
                <w:szCs w:val="20"/>
              </w:rPr>
              <w:t>A3.1.1 Proposition d’une solution d’infrastructure</w:t>
            </w:r>
          </w:p>
          <w:p w:rsidR="00A910E7" w:rsidRPr="00DF701D" w:rsidRDefault="00A910E7" w:rsidP="00971E87">
            <w:pPr>
              <w:rPr>
                <w:rFonts w:ascii="Arial" w:hAnsi="Arial" w:cs="Arial"/>
                <w:sz w:val="18"/>
                <w:szCs w:val="20"/>
              </w:rPr>
            </w:pPr>
          </w:p>
        </w:tc>
        <w:tc>
          <w:tcPr>
            <w:tcW w:w="4819" w:type="dxa"/>
            <w:tcBorders>
              <w:top w:val="single" w:sz="4" w:space="0" w:color="000000"/>
              <w:left w:val="single" w:sz="4" w:space="0" w:color="000000"/>
              <w:bottom w:val="single" w:sz="4" w:space="0" w:color="auto"/>
            </w:tcBorders>
          </w:tcPr>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C3.1.1.1 Lister les composants matériels et logiciels nécessaires à la prise en charge des processus, des flux d’information et de leur rôle</w:t>
            </w:r>
          </w:p>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 xml:space="preserve">C3.1.1.2 Caractériser les éléments d’interconnexion, les services, les serveurs et les équipements terminaux nécessaires </w:t>
            </w:r>
          </w:p>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C3.1.1.3 Caractériser les éléments permettant d’assurer la qualité et la sécurité des services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C3.1.1.4 Recenser les modifications et/ou les acquisitions nécessaires à la mise en place d’une solution d’infrastructure compatible avec le budget et le planning prévisionnels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C3.1.1.5 Caractériser les solutions d’interconnexion utilisées entre un réseau et d’autres réseaux internes ou externes à l’organisation</w:t>
            </w:r>
          </w:p>
        </w:tc>
        <w:tc>
          <w:tcPr>
            <w:tcW w:w="3969" w:type="dxa"/>
            <w:tcBorders>
              <w:top w:val="single" w:sz="4" w:space="0" w:color="000000"/>
              <w:left w:val="single" w:sz="4" w:space="0" w:color="000000"/>
              <w:bottom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Cahier des charges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Spécifications fonctionnelles et techniques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Description de l’infrastructure existante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Plan d’adressage et de nommage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Caractéristiques des matériels et logiciels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Budget et planning prévisionnels</w:t>
            </w:r>
          </w:p>
          <w:p w:rsidR="00A910E7" w:rsidRPr="00DF701D" w:rsidRDefault="00A910E7" w:rsidP="00971E87">
            <w:pPr>
              <w:tabs>
                <w:tab w:val="left" w:pos="210"/>
              </w:tabs>
              <w:rPr>
                <w:rFonts w:ascii="Arial" w:hAnsi="Arial" w:cs="Arial"/>
                <w:sz w:val="18"/>
                <w:szCs w:val="20"/>
              </w:rPr>
            </w:pPr>
          </w:p>
        </w:tc>
        <w:tc>
          <w:tcPr>
            <w:tcW w:w="3260" w:type="dxa"/>
            <w:tcBorders>
              <w:top w:val="single" w:sz="4" w:space="0" w:color="000000"/>
              <w:left w:val="single" w:sz="4" w:space="0" w:color="000000"/>
              <w:bottom w:val="single" w:sz="4" w:space="0" w:color="auto"/>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 la solution d’infrastructure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Description des matériels et logiciels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Coût des équipements et proposition de planning de réalisation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détaillée des interconnexions existantes</w:t>
            </w:r>
          </w:p>
          <w:p w:rsidR="00A910E7" w:rsidRPr="00DF701D" w:rsidRDefault="00A910E7" w:rsidP="00971E87">
            <w:pPr>
              <w:tabs>
                <w:tab w:val="left" w:pos="210"/>
              </w:tabs>
              <w:ind w:left="210"/>
              <w:rPr>
                <w:rFonts w:ascii="Arial" w:hAnsi="Arial" w:cs="Arial"/>
                <w:sz w:val="18"/>
                <w:szCs w:val="20"/>
              </w:rPr>
            </w:pPr>
          </w:p>
        </w:tc>
      </w:tr>
      <w:tr w:rsidR="00A910E7" w:rsidRPr="00DF701D" w:rsidTr="00A910E7">
        <w:trPr>
          <w:trHeight w:val="802"/>
        </w:trPr>
        <w:tc>
          <w:tcPr>
            <w:tcW w:w="690" w:type="dxa"/>
            <w:tcBorders>
              <w:top w:val="single" w:sz="4" w:space="0" w:color="auto"/>
              <w:left w:val="single" w:sz="4" w:space="0" w:color="auto"/>
              <w:bottom w:val="single" w:sz="4" w:space="0" w:color="auto"/>
              <w:right w:val="single" w:sz="4" w:space="0" w:color="auto"/>
            </w:tcBorders>
          </w:tcPr>
          <w:p w:rsidR="00A910E7" w:rsidRDefault="00A910E7" w:rsidP="00971E87">
            <w:pPr>
              <w:snapToGrid w:val="0"/>
              <w:rPr>
                <w:rFonts w:ascii="Arial" w:hAnsi="Arial" w:cs="Arial"/>
                <w:b/>
                <w:iCs/>
                <w:sz w:val="18"/>
                <w:szCs w:val="20"/>
              </w:rPr>
            </w:pPr>
            <w:r>
              <w:rPr>
                <w:rFonts w:ascii="Arial" w:hAnsi="Arial" w:cs="Arial"/>
                <w:b/>
                <w:iCs/>
                <w:sz w:val="18"/>
                <w:szCs w:val="20"/>
              </w:rPr>
              <w:t>SISR</w:t>
            </w:r>
          </w:p>
          <w:p w:rsidR="00A910E7" w:rsidRPr="00DF701D" w:rsidRDefault="00A910E7" w:rsidP="00971E87">
            <w:pPr>
              <w:snapToGrid w:val="0"/>
              <w:rPr>
                <w:rFonts w:ascii="Arial" w:hAnsi="Arial" w:cs="Arial"/>
                <w:b/>
                <w:iCs/>
                <w:sz w:val="18"/>
                <w:szCs w:val="20"/>
              </w:rPr>
            </w:pPr>
            <w:r>
              <w:rPr>
                <w:rFonts w:ascii="Arial" w:hAnsi="Arial" w:cs="Arial"/>
                <w:b/>
                <w:iCs/>
                <w:sz w:val="18"/>
                <w:szCs w:val="20"/>
              </w:rPr>
              <w:t>E4</w:t>
            </w:r>
          </w:p>
        </w:tc>
        <w:tc>
          <w:tcPr>
            <w:tcW w:w="2250" w:type="dxa"/>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b/>
                <w:sz w:val="18"/>
                <w:szCs w:val="20"/>
              </w:rPr>
            </w:pPr>
            <w:r w:rsidRPr="00DF701D">
              <w:rPr>
                <w:rFonts w:ascii="Arial" w:hAnsi="Arial" w:cs="Arial"/>
                <w:b/>
                <w:iCs/>
                <w:sz w:val="18"/>
                <w:szCs w:val="20"/>
              </w:rPr>
              <w:t>A3.1.2 Maquettage et</w:t>
            </w:r>
            <w:r w:rsidRPr="00DF701D">
              <w:rPr>
                <w:rFonts w:ascii="Arial" w:hAnsi="Arial" w:cs="Arial"/>
                <w:b/>
                <w:sz w:val="18"/>
                <w:szCs w:val="20"/>
              </w:rPr>
              <w:t xml:space="preserve"> prototypage d’une solution d’infrastructure</w:t>
            </w:r>
          </w:p>
        </w:tc>
        <w:tc>
          <w:tcPr>
            <w:tcW w:w="4819"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C3.1.2.1 Concevoir une maquette de la solution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C3.1.2.2 Construire un prototype de la solution</w:t>
            </w:r>
          </w:p>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sz w:val="18"/>
                <w:szCs w:val="20"/>
              </w:rPr>
              <w:t>C3.1.2.3 Préparer l’intégration d’un composant d’infrastructure</w:t>
            </w:r>
          </w:p>
        </w:tc>
        <w:tc>
          <w:tcPr>
            <w:tcW w:w="3969"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Plan d’adressage et de nommage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 l’infrastructure existante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Architecture de la solution d’infrastructure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Logiciel de simulation</w:t>
            </w:r>
          </w:p>
        </w:tc>
        <w:tc>
          <w:tcPr>
            <w:tcW w:w="3260"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Maquette ou prototype de la solution</w:t>
            </w:r>
          </w:p>
          <w:p w:rsidR="00A910E7" w:rsidRPr="00DF701D" w:rsidRDefault="00A910E7" w:rsidP="00971E87">
            <w:pPr>
              <w:tabs>
                <w:tab w:val="left" w:pos="210"/>
              </w:tabs>
              <w:ind w:left="-73"/>
              <w:rPr>
                <w:rFonts w:ascii="Arial" w:hAnsi="Arial" w:cs="Arial"/>
                <w:sz w:val="18"/>
                <w:szCs w:val="20"/>
              </w:rPr>
            </w:pP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Default="00A910E7" w:rsidP="00971E87">
            <w:pPr>
              <w:snapToGrid w:val="0"/>
              <w:rPr>
                <w:rFonts w:ascii="Arial" w:hAnsi="Arial" w:cs="Arial"/>
                <w:sz w:val="18"/>
                <w:szCs w:val="20"/>
              </w:rPr>
            </w:pPr>
            <w:r>
              <w:rPr>
                <w:rFonts w:ascii="Arial" w:hAnsi="Arial" w:cs="Arial"/>
                <w:sz w:val="18"/>
                <w:szCs w:val="20"/>
              </w:rPr>
              <w:t>SISR</w:t>
            </w:r>
          </w:p>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 xml:space="preserve">A3.1.3 Prise en compte du niveau de sécurité nécessaire à une infrastructure </w:t>
            </w:r>
          </w:p>
          <w:p w:rsidR="00A910E7" w:rsidRPr="00DF701D" w:rsidRDefault="00A910E7" w:rsidP="00971E87">
            <w:pPr>
              <w:rPr>
                <w:rFonts w:ascii="Arial" w:hAnsi="Arial" w:cs="Arial"/>
                <w:sz w:val="18"/>
                <w:szCs w:val="20"/>
              </w:rPr>
            </w:pP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C3.1.3.1 Caractériser des solutions de sécurité et en évaluer le coût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C3.1.3.2 Proposer une solution de sécurité compatible avec les contraintes techniques, financières, juridiques et organisationnelles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C3.1.3.3 Décrire une solution de sécurité et les risques couverts</w:t>
            </w:r>
          </w:p>
          <w:p w:rsidR="00A910E7" w:rsidRPr="00DF701D" w:rsidRDefault="00A910E7" w:rsidP="00971E87">
            <w:pPr>
              <w:tabs>
                <w:tab w:val="left" w:pos="210"/>
              </w:tabs>
              <w:ind w:left="210"/>
              <w:rPr>
                <w:rFonts w:ascii="Arial" w:hAnsi="Arial" w:cs="Arial"/>
                <w:sz w:val="18"/>
                <w:szCs w:val="20"/>
              </w:rPr>
            </w:pP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Cahier des charges technique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Architecture de la solution d’infrastructure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Schéma réseau</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risques à prendre en compte et de leurs conséquences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Liste des ressources à protéger et des habilitations correspondantes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Contraintes techniques, financières, juridiques et organisationnelles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Solution technique de sécurité détaillée et chiffrée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et délai de conservation des fichiers d’activité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Proposition argumentée du mode de conservation des informations</w:t>
            </w:r>
          </w:p>
          <w:p w:rsidR="00A910E7" w:rsidRPr="00DF701D" w:rsidRDefault="00A910E7" w:rsidP="00971E87">
            <w:pPr>
              <w:tabs>
                <w:tab w:val="left" w:pos="210"/>
              </w:tabs>
              <w:rPr>
                <w:rFonts w:ascii="Arial" w:hAnsi="Arial" w:cs="Arial"/>
                <w:sz w:val="18"/>
                <w:szCs w:val="20"/>
              </w:rPr>
            </w:pPr>
          </w:p>
        </w:tc>
      </w:tr>
    </w:tbl>
    <w:p w:rsidR="00A910E7" w:rsidRPr="00DF701D" w:rsidRDefault="00A910E7" w:rsidP="00A910E7">
      <w:pPr>
        <w:rPr>
          <w:rFonts w:ascii="Arial" w:hAnsi="Arial" w:cs="Arial"/>
          <w:szCs w:val="22"/>
        </w:rPr>
      </w:pPr>
    </w:p>
    <w:tbl>
      <w:tblPr>
        <w:tblW w:w="14988" w:type="dxa"/>
        <w:tblInd w:w="-15" w:type="dxa"/>
        <w:tblLayout w:type="fixed"/>
        <w:tblLook w:val="0000"/>
      </w:tblPr>
      <w:tblGrid>
        <w:gridCol w:w="690"/>
        <w:gridCol w:w="2250"/>
        <w:gridCol w:w="4819"/>
        <w:gridCol w:w="3969"/>
        <w:gridCol w:w="3260"/>
      </w:tblGrid>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sidRPr="00DF701D">
              <w:rPr>
                <w:rFonts w:ascii="Arial" w:hAnsi="Arial" w:cs="Arial"/>
                <w:szCs w:val="22"/>
              </w:rPr>
              <w:br w:type="page"/>
            </w: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Processus : </w:t>
            </w:r>
            <w:r w:rsidRPr="00DF701D">
              <w:rPr>
                <w:rFonts w:ascii="Arial" w:hAnsi="Arial" w:cs="Arial"/>
                <w:b/>
                <w:szCs w:val="22"/>
              </w:rPr>
              <w:t xml:space="preserve">P3 - Conception et maintenance de solutions d’infrastructure  </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sidRPr="00DF701D">
              <w:rPr>
                <w:rFonts w:ascii="Arial" w:hAnsi="Arial" w:cs="Arial"/>
                <w:szCs w:val="22"/>
              </w:rPr>
              <w:t xml:space="preserve">Domaine d’activité : </w:t>
            </w:r>
            <w:r w:rsidRPr="00DF701D">
              <w:rPr>
                <w:rFonts w:ascii="Arial" w:hAnsi="Arial" w:cs="Arial"/>
                <w:b/>
                <w:bCs/>
                <w:szCs w:val="22"/>
              </w:rPr>
              <w:t>D3.2 - Installation d’une solution d’infrastructure</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r w:rsidRPr="00DF701D">
              <w:rPr>
                <w:rFonts w:ascii="Arial" w:hAnsi="Arial" w:cs="Arial"/>
                <w:sz w:val="22"/>
              </w:rPr>
              <w:t xml:space="preserve">Le titulaire du diplôme installe, paramètre et intègre des composants, dans le respect des normes et protocoles en vigueur. Il veille systématiquement à la compatibilité des spécifications logicielles et matérielles des composants de l’infrastructure qu’il gère. Il documente ses activités et enregistre les écarts et les actions correctives nécessaires. Il organise les tests, programme et réalise des scripts pour éprouver les vulnérabilités des services avant leur intégration. </w:t>
            </w:r>
          </w:p>
        </w:tc>
      </w:tr>
      <w:tr w:rsidR="00A910E7" w:rsidRPr="00DF701D" w:rsidTr="00A910E7">
        <w:trPr>
          <w:trHeight w:val="253"/>
        </w:trPr>
        <w:tc>
          <w:tcPr>
            <w:tcW w:w="690"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690"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Default="00A910E7" w:rsidP="00971E87">
            <w:pPr>
              <w:rPr>
                <w:rFonts w:ascii="Arial" w:hAnsi="Arial" w:cs="Arial"/>
                <w:b/>
                <w:sz w:val="18"/>
                <w:szCs w:val="20"/>
              </w:rPr>
            </w:pPr>
            <w:r>
              <w:rPr>
                <w:rFonts w:ascii="Arial" w:hAnsi="Arial" w:cs="Arial"/>
                <w:b/>
                <w:sz w:val="18"/>
                <w:szCs w:val="20"/>
              </w:rPr>
              <w:t>SISR</w:t>
            </w:r>
          </w:p>
          <w:p w:rsidR="00A910E7" w:rsidRPr="00DF701D" w:rsidRDefault="00A910E7" w:rsidP="00971E87">
            <w:pPr>
              <w:rPr>
                <w:rFonts w:ascii="Arial" w:hAnsi="Arial" w:cs="Arial"/>
                <w:b/>
                <w:sz w:val="18"/>
                <w:szCs w:val="20"/>
              </w:rPr>
            </w:pPr>
            <w:r>
              <w:rPr>
                <w:rFonts w:ascii="Arial" w:hAnsi="Arial" w:cs="Arial"/>
                <w:b/>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rPr>
                <w:rFonts w:ascii="Arial" w:hAnsi="Arial" w:cs="Arial"/>
                <w:b/>
                <w:sz w:val="18"/>
                <w:szCs w:val="20"/>
              </w:rPr>
            </w:pPr>
            <w:r w:rsidRPr="00DF701D">
              <w:rPr>
                <w:rFonts w:ascii="Arial" w:hAnsi="Arial" w:cs="Arial"/>
                <w:b/>
                <w:sz w:val="18"/>
                <w:szCs w:val="20"/>
              </w:rPr>
              <w:t xml:space="preserve">A3.2.1 Installation et configuration d’éléments d’infrastructure </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C3.2.1.1 Installer et configurer un élément d’interconnexion, un service, un serveur, un équipement terminal utilisateur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C3.2.1.2 Installer et configurer un élément d’infrastructure permettant d’assurer la continuité de service, un système de régulation des éléments d’infrastructure, un outil de métrologie, un dispositif d’alerte </w:t>
            </w:r>
          </w:p>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C3.2.1.3 Installer et configurer des éléments de sécurité permettant d’assurer la protection du système informatique</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Solution d’infrastructure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Cahier des charges technique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Éléments d’infrastructure à installer</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Éléments d’infrastructure installés et configurés</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Default="00A910E7" w:rsidP="00971E87">
            <w:pPr>
              <w:rPr>
                <w:rFonts w:ascii="Arial" w:hAnsi="Arial" w:cs="Arial"/>
                <w:sz w:val="18"/>
                <w:szCs w:val="20"/>
              </w:rPr>
            </w:pPr>
            <w:r>
              <w:rPr>
                <w:rFonts w:ascii="Arial" w:hAnsi="Arial" w:cs="Arial"/>
                <w:sz w:val="18"/>
                <w:szCs w:val="20"/>
              </w:rPr>
              <w:t>SISR</w:t>
            </w:r>
          </w:p>
          <w:p w:rsidR="00A910E7" w:rsidRPr="00DF701D" w:rsidRDefault="00A910E7" w:rsidP="00971E87">
            <w:pPr>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rPr>
                <w:rFonts w:ascii="Arial" w:hAnsi="Arial" w:cs="Arial"/>
                <w:i/>
                <w:iCs/>
                <w:sz w:val="18"/>
                <w:szCs w:val="20"/>
                <w:u w:val="single"/>
              </w:rPr>
            </w:pPr>
            <w:r w:rsidRPr="00DF701D">
              <w:rPr>
                <w:rFonts w:ascii="Arial" w:hAnsi="Arial" w:cs="Arial"/>
                <w:sz w:val="18"/>
                <w:szCs w:val="20"/>
              </w:rPr>
              <w:t>A3.2.2 Remplacement ou mise à jour d’éléments défectueux ou obsolètes</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C3.2.2.1 Élaborer une procédure de remplacement ou de migration respectant la continuité d’un service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C3.2.2.2 Mettre en œuvre une procédure de remplacement ou de migration</w:t>
            </w:r>
          </w:p>
          <w:p w:rsidR="00A910E7" w:rsidRPr="00DF701D" w:rsidRDefault="00A910E7" w:rsidP="00971E87">
            <w:pPr>
              <w:tabs>
                <w:tab w:val="left" w:pos="210"/>
              </w:tabs>
              <w:ind w:left="-73"/>
              <w:rPr>
                <w:rFonts w:ascii="Arial" w:hAnsi="Arial" w:cs="Arial"/>
                <w:sz w:val="18"/>
                <w:szCs w:val="20"/>
              </w:rPr>
            </w:pP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Infrastructure opérationnelle et documentée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éléments à remplacer ou à modifier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Contraintes de continuité de service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Chartes en usage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Cahier des charges technique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Solution d’infrastructure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Éléments de sécurité</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Systèmes d’alerte de sécurité</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Procédure de remplacement ou de migration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Infrastructure mise à jour et opérationnelle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Éléments de sécurité installés et configurés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Systèmes d’alerte installés et configurés</w:t>
            </w:r>
          </w:p>
          <w:p w:rsidR="00A910E7" w:rsidRPr="00DF701D" w:rsidRDefault="00A910E7" w:rsidP="00971E87">
            <w:pPr>
              <w:tabs>
                <w:tab w:val="left" w:pos="210"/>
              </w:tabs>
              <w:ind w:left="210"/>
              <w:rPr>
                <w:rFonts w:ascii="Arial" w:hAnsi="Arial" w:cs="Arial"/>
                <w:sz w:val="18"/>
                <w:szCs w:val="20"/>
              </w:rPr>
            </w:pP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Default="00A910E7" w:rsidP="00971E87">
            <w:pPr>
              <w:snapToGrid w:val="0"/>
              <w:rPr>
                <w:rFonts w:ascii="Arial" w:hAnsi="Arial" w:cs="Arial"/>
                <w:sz w:val="18"/>
                <w:szCs w:val="20"/>
              </w:rPr>
            </w:pPr>
            <w:r>
              <w:rPr>
                <w:rFonts w:ascii="Arial" w:hAnsi="Arial" w:cs="Arial"/>
                <w:sz w:val="18"/>
                <w:szCs w:val="20"/>
              </w:rPr>
              <w:t>SISR</w:t>
            </w:r>
          </w:p>
          <w:p w:rsidR="00A910E7" w:rsidRPr="00DF701D" w:rsidRDefault="00A910E7" w:rsidP="00971E87">
            <w:pPr>
              <w:snapToGrid w:val="0"/>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A3.2.3 Mise à jour de la documentation technique d’une solution d’infrastructure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C3.2.3.1 Repérer les éléments de la documentation à mettre à jour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C3.2.3.2 Mettre à jour la documentation</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Une infrastructure et sa documentation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 modifications apportées à l’infrastructure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Documentation technique mise à jour</w:t>
            </w:r>
          </w:p>
          <w:p w:rsidR="00A910E7" w:rsidRPr="00DF701D" w:rsidRDefault="00A910E7" w:rsidP="00971E87">
            <w:pPr>
              <w:tabs>
                <w:tab w:val="left" w:pos="210"/>
              </w:tabs>
              <w:rPr>
                <w:rFonts w:ascii="Arial" w:hAnsi="Arial" w:cs="Arial"/>
                <w:sz w:val="18"/>
                <w:szCs w:val="20"/>
              </w:rPr>
            </w:pPr>
          </w:p>
        </w:tc>
      </w:tr>
    </w:tbl>
    <w:p w:rsidR="00A910E7" w:rsidRPr="00DF701D" w:rsidRDefault="00A910E7" w:rsidP="00A910E7">
      <w:pPr>
        <w:rPr>
          <w:rFonts w:ascii="Arial" w:hAnsi="Arial" w:cs="Arial"/>
          <w:szCs w:val="22"/>
        </w:rPr>
      </w:pPr>
    </w:p>
    <w:p w:rsidR="00A910E7" w:rsidRPr="00DF701D" w:rsidRDefault="00A910E7" w:rsidP="00A910E7">
      <w:pPr>
        <w:rPr>
          <w:rFonts w:ascii="Arial" w:hAnsi="Arial" w:cs="Arial"/>
          <w:szCs w:val="22"/>
        </w:rPr>
      </w:pPr>
    </w:p>
    <w:p w:rsidR="00A910E7" w:rsidRPr="00DF701D" w:rsidRDefault="00A910E7" w:rsidP="00A910E7">
      <w:pPr>
        <w:rPr>
          <w:rFonts w:ascii="Arial" w:hAnsi="Arial" w:cs="Arial"/>
        </w:rPr>
      </w:pPr>
      <w:r w:rsidRPr="00DF701D">
        <w:rPr>
          <w:rFonts w:ascii="Arial" w:hAnsi="Arial" w:cs="Arial"/>
        </w:rPr>
        <w:br w:type="page"/>
      </w:r>
    </w:p>
    <w:tbl>
      <w:tblPr>
        <w:tblW w:w="14988" w:type="dxa"/>
        <w:tblInd w:w="-15" w:type="dxa"/>
        <w:tblLayout w:type="fixed"/>
        <w:tblLook w:val="0000"/>
      </w:tblPr>
      <w:tblGrid>
        <w:gridCol w:w="690"/>
        <w:gridCol w:w="2250"/>
        <w:gridCol w:w="4819"/>
        <w:gridCol w:w="3969"/>
        <w:gridCol w:w="3260"/>
      </w:tblGrid>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Processus : </w:t>
            </w:r>
            <w:r w:rsidRPr="00DF701D">
              <w:rPr>
                <w:rFonts w:ascii="Arial" w:hAnsi="Arial" w:cs="Arial"/>
                <w:b/>
                <w:szCs w:val="22"/>
              </w:rPr>
              <w:t xml:space="preserve">P3 - Conception et maintenance de solutions d’infrastructure  </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sidRPr="00DF701D">
              <w:rPr>
                <w:rFonts w:ascii="Arial" w:hAnsi="Arial" w:cs="Arial"/>
                <w:szCs w:val="22"/>
              </w:rPr>
              <w:t xml:space="preserve">Domaine d’activité : </w:t>
            </w:r>
            <w:r w:rsidRPr="00DF701D">
              <w:rPr>
                <w:rFonts w:ascii="Arial" w:hAnsi="Arial" w:cs="Arial"/>
                <w:b/>
                <w:szCs w:val="22"/>
              </w:rPr>
              <w:t>D3.3 -</w:t>
            </w:r>
            <w:r w:rsidRPr="00DF701D">
              <w:rPr>
                <w:rFonts w:ascii="Arial" w:hAnsi="Arial" w:cs="Arial"/>
                <w:szCs w:val="22"/>
              </w:rPr>
              <w:t xml:space="preserve"> </w:t>
            </w:r>
            <w:r w:rsidRPr="00DF701D">
              <w:rPr>
                <w:rFonts w:ascii="Arial" w:hAnsi="Arial" w:cs="Arial"/>
                <w:b/>
                <w:bCs/>
                <w:szCs w:val="22"/>
              </w:rPr>
              <w:t>Administration et supervision d’une infrastructure</w:t>
            </w:r>
          </w:p>
        </w:tc>
      </w:tr>
      <w:tr w:rsidR="00A910E7" w:rsidRPr="00DF701D" w:rsidTr="00A910E7">
        <w:trPr>
          <w:trHeight w:val="253"/>
        </w:trPr>
        <w:tc>
          <w:tcPr>
            <w:tcW w:w="69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both"/>
              <w:rPr>
                <w:rFonts w:ascii="Arial" w:hAnsi="Arial" w:cs="Arial"/>
                <w:sz w:val="22"/>
              </w:rPr>
            </w:pPr>
          </w:p>
        </w:tc>
        <w:tc>
          <w:tcPr>
            <w:tcW w:w="14298"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both"/>
              <w:rPr>
                <w:rFonts w:ascii="Arial" w:hAnsi="Arial" w:cs="Arial"/>
                <w:sz w:val="22"/>
                <w:szCs w:val="22"/>
              </w:rPr>
            </w:pPr>
            <w:r w:rsidRPr="00DF701D">
              <w:rPr>
                <w:rFonts w:ascii="Arial" w:hAnsi="Arial" w:cs="Arial"/>
                <w:sz w:val="22"/>
              </w:rPr>
              <w:t xml:space="preserve">Le titulaire du diplôme répond au quotidien aux besoins opérationnels pour éviter les interruptions de service et maintenir le niveau de service attendu. Il surveille et optimise les performances des éléments de l’infrastructure, dans le respect de la protection des données à caractère personnel. </w:t>
            </w:r>
          </w:p>
        </w:tc>
      </w:tr>
      <w:tr w:rsidR="00A910E7" w:rsidRPr="00DF701D" w:rsidTr="00A910E7">
        <w:trPr>
          <w:trHeight w:val="253"/>
        </w:trPr>
        <w:tc>
          <w:tcPr>
            <w:tcW w:w="690"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690"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250"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Default="00A910E7" w:rsidP="00971E87">
            <w:pPr>
              <w:rPr>
                <w:rFonts w:ascii="Arial" w:hAnsi="Arial" w:cs="Arial"/>
                <w:sz w:val="18"/>
                <w:szCs w:val="20"/>
              </w:rPr>
            </w:pPr>
            <w:r>
              <w:rPr>
                <w:rFonts w:ascii="Arial" w:hAnsi="Arial" w:cs="Arial"/>
                <w:sz w:val="18"/>
                <w:szCs w:val="20"/>
              </w:rPr>
              <w:t>SISR</w:t>
            </w:r>
          </w:p>
          <w:p w:rsidR="00A910E7" w:rsidRPr="00DF701D" w:rsidRDefault="00A910E7" w:rsidP="00971E87">
            <w:pPr>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rPr>
                <w:rFonts w:ascii="Arial" w:hAnsi="Arial" w:cs="Arial"/>
                <w:sz w:val="18"/>
                <w:szCs w:val="20"/>
              </w:rPr>
            </w:pPr>
            <w:r w:rsidRPr="00DF701D">
              <w:rPr>
                <w:rFonts w:ascii="Arial" w:hAnsi="Arial" w:cs="Arial"/>
                <w:sz w:val="18"/>
                <w:szCs w:val="20"/>
              </w:rPr>
              <w:t>A3.3.1 Administration sur site ou à distance des éléments d’un réseau, de serveurs, de services et d’équipements terminaux</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C3.3.1.1 Installer et configurer des éléments d’administration sur site ou à distance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C3.3.1.2 Administrer des éléments d’infrastructure sur site ou à distance</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Infrastructure opérationnelle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Outils d’administration sur site ou à distance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Tâches d’administration à effectuer</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Outils d’administration installés et configurés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Tâches d’administration réalisées</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Default="00A910E7" w:rsidP="00971E87">
            <w:pPr>
              <w:rPr>
                <w:rFonts w:ascii="Arial" w:hAnsi="Arial" w:cs="Arial"/>
                <w:b/>
                <w:iCs/>
                <w:sz w:val="18"/>
                <w:szCs w:val="20"/>
              </w:rPr>
            </w:pPr>
            <w:r>
              <w:rPr>
                <w:rFonts w:ascii="Arial" w:hAnsi="Arial" w:cs="Arial"/>
                <w:b/>
                <w:iCs/>
                <w:sz w:val="18"/>
                <w:szCs w:val="20"/>
              </w:rPr>
              <w:t>SISR</w:t>
            </w:r>
          </w:p>
          <w:p w:rsidR="00A910E7" w:rsidRPr="00DF701D" w:rsidRDefault="00A910E7" w:rsidP="00971E87">
            <w:pPr>
              <w:rPr>
                <w:rFonts w:ascii="Arial" w:hAnsi="Arial" w:cs="Arial"/>
                <w:b/>
                <w:iCs/>
                <w:sz w:val="18"/>
                <w:szCs w:val="20"/>
              </w:rPr>
            </w:pPr>
            <w:r>
              <w:rPr>
                <w:rFonts w:ascii="Arial" w:hAnsi="Arial" w:cs="Arial"/>
                <w:b/>
                <w:iCs/>
                <w:sz w:val="18"/>
                <w:szCs w:val="20"/>
              </w:rPr>
              <w:t>E5</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rPr>
                <w:rFonts w:ascii="Arial" w:hAnsi="Arial" w:cs="Arial"/>
                <w:b/>
                <w:sz w:val="18"/>
                <w:szCs w:val="20"/>
              </w:rPr>
            </w:pPr>
            <w:r w:rsidRPr="00DF701D">
              <w:rPr>
                <w:rFonts w:ascii="Arial" w:hAnsi="Arial" w:cs="Arial"/>
                <w:b/>
                <w:iCs/>
                <w:sz w:val="18"/>
                <w:szCs w:val="20"/>
              </w:rPr>
              <w:t>A3.3.2 Planification des sauvegardes et gestion des restaurations</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C3.3.2.1 Installer et configurer des outils de sauvegarde et de restauration</w:t>
            </w:r>
          </w:p>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C3.3.2.2 Définir des procédures de sauvegarde et de restauration</w:t>
            </w:r>
          </w:p>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C3.3.2.3 Appliquer des procédures de sauvegarde et de restauration</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Infrastructure opérationnelle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Spécifications techniques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Outils de sauvegarde et de restauration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Éléments à sauvegarder</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Outils de sauvegarde et de restauration installés et configurés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Procédures de sauvegarde et de restauration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Application de ces procédures</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Default="00A910E7" w:rsidP="00971E87">
            <w:pPr>
              <w:suppressAutoHyphens w:val="0"/>
              <w:rPr>
                <w:rFonts w:ascii="Arial" w:hAnsi="Arial" w:cs="Arial"/>
                <w:sz w:val="18"/>
                <w:szCs w:val="20"/>
              </w:rPr>
            </w:pPr>
            <w:r>
              <w:rPr>
                <w:rFonts w:ascii="Arial" w:hAnsi="Arial" w:cs="Arial"/>
                <w:sz w:val="18"/>
                <w:szCs w:val="20"/>
              </w:rPr>
              <w:t>SISR</w:t>
            </w:r>
          </w:p>
          <w:p w:rsidR="00A910E7" w:rsidRPr="00DF701D" w:rsidRDefault="00A910E7" w:rsidP="00971E87">
            <w:pPr>
              <w:suppressAutoHyphens w:val="0"/>
              <w:rPr>
                <w:rFonts w:ascii="Arial" w:hAnsi="Arial" w:cs="Arial"/>
                <w:sz w:val="18"/>
                <w:szCs w:val="20"/>
              </w:rPr>
            </w:pPr>
            <w:r>
              <w:rPr>
                <w:rFonts w:ascii="Arial" w:hAnsi="Arial" w:cs="Arial"/>
                <w:sz w:val="18"/>
                <w:szCs w:val="20"/>
              </w:rPr>
              <w:t>E5</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uppressAutoHyphens w:val="0"/>
              <w:rPr>
                <w:rFonts w:ascii="Arial" w:hAnsi="Arial" w:cs="Arial"/>
                <w:sz w:val="18"/>
                <w:szCs w:val="20"/>
              </w:rPr>
            </w:pPr>
            <w:r w:rsidRPr="00DF701D">
              <w:rPr>
                <w:rFonts w:ascii="Arial" w:hAnsi="Arial" w:cs="Arial"/>
                <w:sz w:val="18"/>
                <w:szCs w:val="20"/>
              </w:rPr>
              <w:t>A3.3.3 Gestion des identités et des habilitations</w:t>
            </w:r>
          </w:p>
          <w:p w:rsidR="00A910E7" w:rsidRPr="00DF701D" w:rsidRDefault="00A910E7" w:rsidP="00971E87">
            <w:pPr>
              <w:rPr>
                <w:rFonts w:ascii="Arial" w:hAnsi="Arial" w:cs="Arial"/>
                <w:sz w:val="18"/>
                <w:szCs w:val="20"/>
              </w:rPr>
            </w:pP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C3.3.3.1 Identifier les besoins en gestion d’identité permettant de protéger les éléments d’une infrastructure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C3.3.3.2 Gérer des utilisateurs et une structure organisationnelle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C3.3.3.3 Affecter des droits aux utilisateurs sur les éléments d’une solution d’infrastructure</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Solution d’infrastructure opérationnelle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Spécifications techniques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Outils d’administration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Caractéristiques des usages et de l’organisation,</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Structure organisationnelle et utilisateurs créés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Droits affectés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Efficience des moyens de protection</w:t>
            </w:r>
          </w:p>
          <w:p w:rsidR="00A910E7" w:rsidRPr="00DF701D" w:rsidRDefault="00A910E7" w:rsidP="00971E87">
            <w:pPr>
              <w:tabs>
                <w:tab w:val="left" w:pos="210"/>
              </w:tabs>
              <w:rPr>
                <w:rFonts w:ascii="Arial" w:hAnsi="Arial" w:cs="Arial"/>
                <w:sz w:val="18"/>
                <w:szCs w:val="20"/>
              </w:rPr>
            </w:pP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Default="00A910E7" w:rsidP="00971E87">
            <w:pPr>
              <w:suppressAutoHyphens w:val="0"/>
              <w:rPr>
                <w:rFonts w:ascii="Arial" w:hAnsi="Arial" w:cs="Arial"/>
                <w:sz w:val="18"/>
                <w:szCs w:val="20"/>
              </w:rPr>
            </w:pPr>
            <w:r>
              <w:rPr>
                <w:rFonts w:ascii="Arial" w:hAnsi="Arial" w:cs="Arial"/>
                <w:sz w:val="18"/>
                <w:szCs w:val="20"/>
              </w:rPr>
              <w:t>SISR</w:t>
            </w:r>
          </w:p>
          <w:p w:rsidR="00A910E7" w:rsidRPr="00DF701D" w:rsidRDefault="00A910E7" w:rsidP="00971E87">
            <w:pPr>
              <w:suppressAutoHyphens w:val="0"/>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uppressAutoHyphens w:val="0"/>
              <w:rPr>
                <w:rFonts w:ascii="Arial" w:hAnsi="Arial" w:cs="Arial"/>
                <w:sz w:val="18"/>
                <w:szCs w:val="20"/>
              </w:rPr>
            </w:pPr>
            <w:r w:rsidRPr="00DF701D">
              <w:rPr>
                <w:rFonts w:ascii="Arial" w:hAnsi="Arial" w:cs="Arial"/>
                <w:sz w:val="18"/>
                <w:szCs w:val="20"/>
              </w:rPr>
              <w:t>A3.3.4 Automatisation des tâches d’administration</w:t>
            </w:r>
          </w:p>
          <w:p w:rsidR="00A910E7" w:rsidRPr="00DF701D" w:rsidRDefault="00A910E7" w:rsidP="00971E87">
            <w:pPr>
              <w:snapToGrid w:val="0"/>
              <w:rPr>
                <w:rFonts w:ascii="Arial" w:hAnsi="Arial" w:cs="Arial"/>
                <w:sz w:val="18"/>
                <w:szCs w:val="20"/>
              </w:rPr>
            </w:pP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C3.3.4.1 Repérer les tâches d’administration à automatiser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C3.3.4.2 Concevoir, réaliser et mettre en place une procédure d’automatisation</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Infrastructure opérationnelle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Tâches d’administration</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tâches d’administration à automatiser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Procédures d’administration automatisées</w:t>
            </w:r>
          </w:p>
        </w:tc>
      </w:tr>
      <w:tr w:rsidR="00A910E7" w:rsidRPr="00DF701D" w:rsidTr="00A910E7">
        <w:trPr>
          <w:trHeight w:val="253"/>
        </w:trPr>
        <w:tc>
          <w:tcPr>
            <w:tcW w:w="690" w:type="dxa"/>
            <w:tcBorders>
              <w:top w:val="single" w:sz="4" w:space="0" w:color="000000"/>
              <w:left w:val="single" w:sz="4" w:space="0" w:color="000000"/>
              <w:bottom w:val="single" w:sz="4" w:space="0" w:color="000000"/>
            </w:tcBorders>
          </w:tcPr>
          <w:p w:rsidR="00A910E7" w:rsidRDefault="00A910E7" w:rsidP="00971E87">
            <w:pPr>
              <w:suppressAutoHyphens w:val="0"/>
              <w:rPr>
                <w:rFonts w:ascii="Arial" w:hAnsi="Arial" w:cs="Arial"/>
                <w:sz w:val="18"/>
                <w:szCs w:val="20"/>
              </w:rPr>
            </w:pPr>
            <w:r>
              <w:rPr>
                <w:rFonts w:ascii="Arial" w:hAnsi="Arial" w:cs="Arial"/>
                <w:sz w:val="18"/>
                <w:szCs w:val="20"/>
              </w:rPr>
              <w:t>SISR</w:t>
            </w:r>
          </w:p>
          <w:p w:rsidR="00A910E7" w:rsidRPr="00DF701D" w:rsidRDefault="00A910E7" w:rsidP="00971E87">
            <w:pPr>
              <w:suppressAutoHyphens w:val="0"/>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uppressAutoHyphens w:val="0"/>
              <w:rPr>
                <w:rFonts w:ascii="Arial" w:hAnsi="Arial" w:cs="Arial"/>
                <w:sz w:val="18"/>
                <w:szCs w:val="20"/>
              </w:rPr>
            </w:pPr>
            <w:r w:rsidRPr="00DF701D">
              <w:rPr>
                <w:rFonts w:ascii="Arial" w:hAnsi="Arial" w:cs="Arial"/>
                <w:sz w:val="18"/>
                <w:szCs w:val="20"/>
              </w:rPr>
              <w:t>A3.3.5 Gestion des indicateurs et des fichiers d’activité</w:t>
            </w:r>
          </w:p>
          <w:p w:rsidR="00A910E7" w:rsidRPr="00DF701D" w:rsidRDefault="00A910E7" w:rsidP="00971E87">
            <w:pPr>
              <w:suppressAutoHyphens w:val="0"/>
              <w:rPr>
                <w:rFonts w:ascii="Arial" w:hAnsi="Arial" w:cs="Arial"/>
                <w:sz w:val="18"/>
                <w:szCs w:val="20"/>
              </w:rPr>
            </w:pP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C3.3.5.1 Installer et configurer les outils nécessaires à la production d’indicateurs d’activité et à l’exploitation de fichiers d’activité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C3.3.5.2 Assurer la confidentialité des informations collectées et traitées</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Infrastructure opérationnelle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Spécifications techniques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Outils d’administration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des indicateurs et des fichiers d’activité</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Outils installés et configurés dans le respect du caractère confidentiel des informations collectées et traitées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Compte-rendu des opérations effectuées</w:t>
            </w:r>
          </w:p>
        </w:tc>
      </w:tr>
    </w:tbl>
    <w:p w:rsidR="00A910E7" w:rsidRPr="00DF701D" w:rsidRDefault="00A910E7" w:rsidP="00A910E7">
      <w:pPr>
        <w:rPr>
          <w:rFonts w:ascii="Arial" w:hAnsi="Arial" w:cs="Arial"/>
          <w:szCs w:val="22"/>
        </w:rPr>
      </w:pPr>
    </w:p>
    <w:p w:rsidR="00A910E7" w:rsidRPr="00DF701D" w:rsidRDefault="00A910E7" w:rsidP="00A910E7">
      <w:pPr>
        <w:rPr>
          <w:rFonts w:ascii="Arial" w:hAnsi="Arial" w:cs="Arial"/>
          <w:szCs w:val="22"/>
        </w:rPr>
      </w:pPr>
    </w:p>
    <w:p w:rsidR="00A910E7" w:rsidRPr="00DF701D" w:rsidRDefault="00A910E7" w:rsidP="00A910E7">
      <w:pPr>
        <w:pageBreakBefore/>
        <w:rPr>
          <w:rFonts w:ascii="Arial" w:hAnsi="Arial" w:cs="Arial"/>
          <w:b/>
          <w:sz w:val="28"/>
        </w:rPr>
      </w:pPr>
      <w:r w:rsidRPr="00DF701D">
        <w:rPr>
          <w:rFonts w:ascii="Arial" w:hAnsi="Arial" w:cs="Arial"/>
          <w:b/>
          <w:sz w:val="28"/>
        </w:rPr>
        <w:lastRenderedPageBreak/>
        <w:t>P4 – Conception et maintenance de solutions applicatives</w:t>
      </w:r>
    </w:p>
    <w:p w:rsidR="00A910E7" w:rsidRPr="00DF701D" w:rsidRDefault="00A910E7" w:rsidP="00A910E7">
      <w:pPr>
        <w:rPr>
          <w:rFonts w:ascii="Arial" w:hAnsi="Arial" w:cs="Arial"/>
        </w:rPr>
      </w:pPr>
    </w:p>
    <w:tbl>
      <w:tblPr>
        <w:tblW w:w="14988" w:type="dxa"/>
        <w:tblInd w:w="-15" w:type="dxa"/>
        <w:tblLayout w:type="fixed"/>
        <w:tblLook w:val="0000"/>
      </w:tblPr>
      <w:tblGrid>
        <w:gridCol w:w="832"/>
        <w:gridCol w:w="2108"/>
        <w:gridCol w:w="4819"/>
        <w:gridCol w:w="3969"/>
        <w:gridCol w:w="3260"/>
      </w:tblGrid>
      <w:tr w:rsidR="00A910E7" w:rsidRPr="00DF701D" w:rsidTr="00A910E7">
        <w:trPr>
          <w:trHeight w:val="253"/>
        </w:trPr>
        <w:tc>
          <w:tcPr>
            <w:tcW w:w="832"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156"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 xml:space="preserve">Solutions logicielles et applications métiers </w:t>
            </w:r>
          </w:p>
        </w:tc>
      </w:tr>
      <w:tr w:rsidR="00A910E7" w:rsidRPr="00DF701D" w:rsidTr="00A910E7">
        <w:trPr>
          <w:trHeight w:val="253"/>
        </w:trPr>
        <w:tc>
          <w:tcPr>
            <w:tcW w:w="832"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156"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Processus : </w:t>
            </w:r>
            <w:r w:rsidRPr="00DF701D">
              <w:rPr>
                <w:rFonts w:ascii="Arial" w:hAnsi="Arial" w:cs="Arial"/>
                <w:b/>
                <w:szCs w:val="22"/>
              </w:rPr>
              <w:t>P4 - Conception et maintenance de solutions applicatives</w:t>
            </w:r>
          </w:p>
        </w:tc>
      </w:tr>
      <w:tr w:rsidR="00A910E7" w:rsidRPr="00DF701D" w:rsidTr="00A910E7">
        <w:trPr>
          <w:trHeight w:val="253"/>
        </w:trPr>
        <w:tc>
          <w:tcPr>
            <w:tcW w:w="832"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156"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Domaine d’activité : </w:t>
            </w:r>
            <w:r w:rsidRPr="00DF701D">
              <w:rPr>
                <w:rFonts w:ascii="Arial" w:hAnsi="Arial" w:cs="Arial"/>
                <w:b/>
                <w:szCs w:val="22"/>
              </w:rPr>
              <w:t>D4.1 -</w:t>
            </w:r>
            <w:r w:rsidRPr="00DF701D">
              <w:rPr>
                <w:rFonts w:ascii="Arial" w:hAnsi="Arial" w:cs="Arial"/>
                <w:szCs w:val="22"/>
              </w:rPr>
              <w:t xml:space="preserve"> </w:t>
            </w:r>
            <w:r w:rsidRPr="00DF701D">
              <w:rPr>
                <w:rFonts w:ascii="Arial" w:hAnsi="Arial" w:cs="Arial"/>
                <w:b/>
                <w:szCs w:val="22"/>
              </w:rPr>
              <w:t>Conception et réalisation d’une solution applicative</w:t>
            </w:r>
          </w:p>
        </w:tc>
      </w:tr>
      <w:tr w:rsidR="00A910E7" w:rsidRPr="00DF701D" w:rsidTr="00A910E7">
        <w:trPr>
          <w:trHeight w:val="253"/>
        </w:trPr>
        <w:tc>
          <w:tcPr>
            <w:tcW w:w="832"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tabs>
                <w:tab w:val="left" w:pos="210"/>
              </w:tabs>
              <w:jc w:val="both"/>
              <w:rPr>
                <w:rFonts w:ascii="Arial" w:hAnsi="Arial" w:cs="Arial"/>
                <w:sz w:val="22"/>
              </w:rPr>
            </w:pPr>
          </w:p>
        </w:tc>
        <w:tc>
          <w:tcPr>
            <w:tcW w:w="14156"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tabs>
                <w:tab w:val="left" w:pos="210"/>
              </w:tabs>
              <w:jc w:val="both"/>
              <w:rPr>
                <w:rFonts w:ascii="Arial" w:hAnsi="Arial" w:cs="Arial"/>
                <w:sz w:val="22"/>
              </w:rPr>
            </w:pPr>
            <w:r w:rsidRPr="00DF701D">
              <w:rPr>
                <w:rFonts w:ascii="Arial" w:hAnsi="Arial" w:cs="Arial"/>
                <w:sz w:val="22"/>
              </w:rPr>
              <w:t xml:space="preserve">Le titulaire du diplôme participe à la définition de la solution applicative et à sa conception en réponse aux spécifications fonctionnelles et techniques. Il développe pour créer ou adapter des composants logiciels et les intégrer dans une architecture applicative existante, en prenant en compte les normes et protocoles en vigueur. Il documente toutes ses activités, enregistre les écarts et mène les actions correctives nécessaires. </w:t>
            </w:r>
          </w:p>
        </w:tc>
      </w:tr>
      <w:tr w:rsidR="00A910E7" w:rsidRPr="00DF701D" w:rsidTr="00A910E7">
        <w:trPr>
          <w:trHeight w:val="253"/>
        </w:trPr>
        <w:tc>
          <w:tcPr>
            <w:tcW w:w="832"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108"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832"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108"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971E87">
            <w:pPr>
              <w:snapToGrid w:val="0"/>
              <w:rPr>
                <w:rFonts w:ascii="Arial" w:hAnsi="Arial" w:cs="Arial"/>
                <w:sz w:val="18"/>
                <w:szCs w:val="20"/>
              </w:rPr>
            </w:pPr>
            <w:r>
              <w:rPr>
                <w:rFonts w:ascii="Arial" w:hAnsi="Arial" w:cs="Arial"/>
                <w:sz w:val="18"/>
                <w:szCs w:val="20"/>
              </w:rPr>
              <w:t>SLAM</w:t>
            </w:r>
          </w:p>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2108"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A4.1.1 Proposition d’une solution applicative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C4.1.1.1 Identifier les composants logiciels nécessaires à la conception de la solution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C4.1.1.2 Estimer les éléments de coût et le délai de mise en œuvre de la solution</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Cahier des charges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Offre de ressources de prestataires informatiques et fournisseurs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Description de la solution applicative </w:t>
            </w:r>
          </w:p>
          <w:p w:rsidR="00A910E7" w:rsidRPr="00D25AB0"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Éléments de coût de la solution et délai de réalisation</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971E87">
            <w:pPr>
              <w:snapToGrid w:val="0"/>
              <w:rPr>
                <w:rFonts w:ascii="Arial" w:hAnsi="Arial" w:cs="Arial"/>
                <w:b/>
                <w:sz w:val="18"/>
                <w:szCs w:val="20"/>
              </w:rPr>
            </w:pPr>
            <w:r>
              <w:rPr>
                <w:rFonts w:ascii="Arial" w:hAnsi="Arial" w:cs="Arial"/>
                <w:b/>
                <w:sz w:val="18"/>
                <w:szCs w:val="20"/>
              </w:rPr>
              <w:t>SLAM</w:t>
            </w:r>
          </w:p>
          <w:p w:rsidR="00A910E7" w:rsidRPr="00DF701D" w:rsidRDefault="00A910E7" w:rsidP="00971E87">
            <w:pPr>
              <w:snapToGrid w:val="0"/>
              <w:rPr>
                <w:rFonts w:ascii="Arial" w:hAnsi="Arial" w:cs="Arial"/>
                <w:b/>
                <w:sz w:val="18"/>
                <w:szCs w:val="20"/>
              </w:rPr>
            </w:pPr>
            <w:r>
              <w:rPr>
                <w:rFonts w:ascii="Arial" w:hAnsi="Arial" w:cs="Arial"/>
                <w:b/>
                <w:sz w:val="18"/>
                <w:szCs w:val="20"/>
              </w:rPr>
              <w:t>E4</w:t>
            </w:r>
          </w:p>
        </w:tc>
        <w:tc>
          <w:tcPr>
            <w:tcW w:w="2108"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b/>
                <w:sz w:val="18"/>
                <w:szCs w:val="20"/>
              </w:rPr>
            </w:pPr>
            <w:r w:rsidRPr="00DF701D">
              <w:rPr>
                <w:rFonts w:ascii="Arial" w:hAnsi="Arial" w:cs="Arial"/>
                <w:b/>
                <w:sz w:val="18"/>
                <w:szCs w:val="20"/>
              </w:rPr>
              <w:t>A4.1.2 Conception ou adaptation de l’interface utilisateur d’une solution applicative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C4.1.2.1 Définir les spécifications de l’interface utilisateur de la solution applicative</w:t>
            </w:r>
          </w:p>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C4.1.2.2 Maquetter un élément de la solution applicative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C4.1.2.3 Concevoir et valider la maquette en collaboration avec des utilisateurs </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de l’architecture de la solution applicative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Charte graphique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Outil de maquettage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Éventuellement, interface existante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Utilisateurs et usages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Référentiels, normes et standards adoptés par le prestataire informatique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Spécifications d’interface utilisateur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Maquette des éléments applicatifs</w:t>
            </w:r>
          </w:p>
          <w:p w:rsidR="00A910E7" w:rsidRPr="00DF701D" w:rsidRDefault="00A910E7" w:rsidP="00971E87">
            <w:pPr>
              <w:tabs>
                <w:tab w:val="left" w:pos="210"/>
              </w:tabs>
              <w:ind w:left="-73"/>
              <w:rPr>
                <w:rFonts w:ascii="Arial" w:hAnsi="Arial" w:cs="Arial"/>
                <w:sz w:val="18"/>
                <w:szCs w:val="20"/>
              </w:rPr>
            </w:pP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971E87">
            <w:pPr>
              <w:snapToGrid w:val="0"/>
              <w:rPr>
                <w:rFonts w:ascii="Arial" w:hAnsi="Arial" w:cs="Arial"/>
                <w:b/>
                <w:sz w:val="18"/>
                <w:szCs w:val="20"/>
              </w:rPr>
            </w:pPr>
            <w:r>
              <w:rPr>
                <w:rFonts w:ascii="Arial" w:hAnsi="Arial" w:cs="Arial"/>
                <w:b/>
                <w:sz w:val="18"/>
                <w:szCs w:val="20"/>
              </w:rPr>
              <w:t>SLAM</w:t>
            </w:r>
          </w:p>
          <w:p w:rsidR="00A910E7" w:rsidRPr="00DF701D" w:rsidRDefault="00A910E7" w:rsidP="00971E87">
            <w:pPr>
              <w:snapToGrid w:val="0"/>
              <w:rPr>
                <w:rFonts w:ascii="Arial" w:hAnsi="Arial" w:cs="Arial"/>
                <w:b/>
                <w:sz w:val="18"/>
                <w:szCs w:val="20"/>
              </w:rPr>
            </w:pPr>
            <w:r>
              <w:rPr>
                <w:rFonts w:ascii="Arial" w:hAnsi="Arial" w:cs="Arial"/>
                <w:b/>
                <w:sz w:val="18"/>
                <w:szCs w:val="20"/>
              </w:rPr>
              <w:t>E4</w:t>
            </w:r>
          </w:p>
        </w:tc>
        <w:tc>
          <w:tcPr>
            <w:tcW w:w="2108"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b/>
                <w:sz w:val="18"/>
                <w:szCs w:val="20"/>
              </w:rPr>
            </w:pPr>
            <w:r w:rsidRPr="00DF701D">
              <w:rPr>
                <w:rFonts w:ascii="Arial" w:hAnsi="Arial" w:cs="Arial"/>
                <w:b/>
                <w:sz w:val="18"/>
                <w:szCs w:val="20"/>
              </w:rPr>
              <w:t>A4.1.3 Conception ou adaptation d’une base de données</w:t>
            </w:r>
          </w:p>
        </w:tc>
        <w:tc>
          <w:tcPr>
            <w:tcW w:w="4819" w:type="dxa"/>
            <w:tcBorders>
              <w:top w:val="single" w:sz="4" w:space="0" w:color="000000"/>
              <w:left w:val="single" w:sz="4" w:space="0" w:color="000000"/>
              <w:bottom w:val="single" w:sz="4" w:space="0" w:color="000000"/>
            </w:tcBorders>
          </w:tcPr>
          <w:p w:rsidR="00A910E7" w:rsidRPr="003C0367" w:rsidRDefault="00A910E7" w:rsidP="00A910E7">
            <w:pPr>
              <w:numPr>
                <w:ilvl w:val="0"/>
                <w:numId w:val="1"/>
              </w:numPr>
              <w:tabs>
                <w:tab w:val="left" w:pos="210"/>
              </w:tabs>
              <w:ind w:left="210" w:hanging="283"/>
              <w:rPr>
                <w:rFonts w:ascii="Arial" w:hAnsi="Arial" w:cs="Arial"/>
                <w:sz w:val="18"/>
                <w:szCs w:val="20"/>
              </w:rPr>
            </w:pPr>
            <w:r w:rsidRPr="003C0367">
              <w:rPr>
                <w:rFonts w:ascii="Arial" w:hAnsi="Arial" w:cs="Arial"/>
                <w:sz w:val="18"/>
                <w:szCs w:val="20"/>
              </w:rPr>
              <w:t>C4.1.3.1 Modéliser le schéma de données nécessaire à la mise en place de la solution applicative</w:t>
            </w:r>
          </w:p>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 xml:space="preserve">C4.1.3.2 Implémenter le schéma de données dans un SGBD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C4.1.3.3 Programmer des éléments de la solution applicative dans le langage d’un SGBD</w:t>
            </w:r>
          </w:p>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C4.1.3.4 Manipuler les données liées à la solution applicative à travers un langage de requête</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Spécifications techniques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Recueil d’informations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SGBD</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La base de données existante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Référentiels, normes et standards adoptés par le prestataire informatique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Schéma de données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Base de données opérationnelle et conforme aux spécifications et à la législation</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971E87">
            <w:pPr>
              <w:snapToGrid w:val="0"/>
              <w:rPr>
                <w:rFonts w:ascii="Arial" w:hAnsi="Arial" w:cs="Arial"/>
                <w:sz w:val="18"/>
                <w:szCs w:val="20"/>
              </w:rPr>
            </w:pPr>
            <w:r>
              <w:rPr>
                <w:rFonts w:ascii="Arial" w:hAnsi="Arial" w:cs="Arial"/>
                <w:sz w:val="18"/>
                <w:szCs w:val="20"/>
              </w:rPr>
              <w:t>SLAM</w:t>
            </w:r>
          </w:p>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2108"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A4.1.4 Définition des caractéristiques d’une solution applicative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C4.1.4.1 Recenser et caractériser les composants existants ou à développer utiles à la réalisation de la solution applicative dans le respect des budgets et planning prévisionnels</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Description de l’architecture de la solution applicative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Spécifications techniques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Outil de développement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Budget et planning prévisionnels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détaillée des composants à utiliser et/ou à développer</w:t>
            </w:r>
          </w:p>
          <w:p w:rsidR="00A910E7" w:rsidRPr="00D25AB0"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Éléments de coût de la solution et planning de réalisation</w:t>
            </w:r>
          </w:p>
        </w:tc>
      </w:tr>
    </w:tbl>
    <w:p w:rsidR="00A910E7" w:rsidRPr="00DF701D" w:rsidRDefault="00A910E7" w:rsidP="00A910E7">
      <w:pPr>
        <w:rPr>
          <w:rFonts w:ascii="Arial" w:hAnsi="Arial" w:cs="Arial"/>
        </w:rPr>
      </w:pPr>
    </w:p>
    <w:p w:rsidR="00A910E7" w:rsidRPr="00DF701D" w:rsidRDefault="00A910E7" w:rsidP="00A910E7">
      <w:pPr>
        <w:rPr>
          <w:rFonts w:ascii="Arial" w:hAnsi="Arial" w:cs="Arial"/>
        </w:rPr>
      </w:pPr>
    </w:p>
    <w:tbl>
      <w:tblPr>
        <w:tblW w:w="15130" w:type="dxa"/>
        <w:tblInd w:w="-15" w:type="dxa"/>
        <w:tblLayout w:type="fixed"/>
        <w:tblLook w:val="0000"/>
      </w:tblPr>
      <w:tblGrid>
        <w:gridCol w:w="832"/>
        <w:gridCol w:w="2250"/>
        <w:gridCol w:w="4819"/>
        <w:gridCol w:w="3969"/>
        <w:gridCol w:w="3260"/>
      </w:tblGrid>
      <w:tr w:rsidR="00A910E7" w:rsidRPr="00DF701D" w:rsidTr="00A910E7">
        <w:trPr>
          <w:trHeight w:val="253"/>
        </w:trPr>
        <w:tc>
          <w:tcPr>
            <w:tcW w:w="832" w:type="dxa"/>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jc w:val="center"/>
              <w:rPr>
                <w:rFonts w:ascii="Arial" w:hAnsi="Arial" w:cs="Arial"/>
                <w:b/>
                <w:szCs w:val="22"/>
              </w:rPr>
            </w:pPr>
          </w:p>
        </w:tc>
        <w:tc>
          <w:tcPr>
            <w:tcW w:w="2250" w:type="dxa"/>
            <w:vMerge w:val="restart"/>
            <w:tcBorders>
              <w:top w:val="single" w:sz="4" w:space="0" w:color="auto"/>
              <w:left w:val="single" w:sz="4" w:space="0" w:color="auto"/>
              <w:bottom w:val="single" w:sz="4" w:space="0" w:color="auto"/>
              <w:right w:val="single" w:sz="4" w:space="0" w:color="auto"/>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top w:val="single" w:sz="4" w:space="0" w:color="auto"/>
              <w:left w:val="single" w:sz="4" w:space="0" w:color="auto"/>
              <w:bottom w:val="single" w:sz="4" w:space="0" w:color="auto"/>
              <w:right w:val="single" w:sz="4" w:space="0" w:color="auto"/>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auto"/>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832" w:type="dxa"/>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jc w:val="center"/>
              <w:rPr>
                <w:rFonts w:ascii="Arial" w:hAnsi="Arial" w:cs="Arial"/>
                <w:b/>
                <w:szCs w:val="22"/>
              </w:rPr>
            </w:pPr>
          </w:p>
        </w:tc>
        <w:tc>
          <w:tcPr>
            <w:tcW w:w="2250" w:type="dxa"/>
            <w:vMerge/>
            <w:tcBorders>
              <w:top w:val="single" w:sz="4" w:space="0" w:color="auto"/>
              <w:left w:val="single" w:sz="4" w:space="0" w:color="auto"/>
              <w:bottom w:val="single" w:sz="4" w:space="0" w:color="auto"/>
              <w:right w:val="single" w:sz="4" w:space="0" w:color="auto"/>
            </w:tcBorders>
            <w:vAlign w:val="center"/>
          </w:tcPr>
          <w:p w:rsidR="00A910E7" w:rsidRPr="00DF701D" w:rsidRDefault="00A910E7" w:rsidP="00971E87">
            <w:pPr>
              <w:snapToGrid w:val="0"/>
              <w:jc w:val="center"/>
              <w:rPr>
                <w:rFonts w:ascii="Arial" w:hAnsi="Arial" w:cs="Arial"/>
                <w:b/>
                <w:szCs w:val="22"/>
              </w:rPr>
            </w:pPr>
          </w:p>
        </w:tc>
        <w:tc>
          <w:tcPr>
            <w:tcW w:w="4819" w:type="dxa"/>
            <w:vMerge/>
            <w:tcBorders>
              <w:top w:val="single" w:sz="4" w:space="0" w:color="auto"/>
              <w:left w:val="single" w:sz="4" w:space="0" w:color="auto"/>
              <w:bottom w:val="single" w:sz="4" w:space="0" w:color="auto"/>
              <w:right w:val="single" w:sz="4" w:space="0" w:color="auto"/>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auto"/>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971E87">
            <w:pPr>
              <w:snapToGrid w:val="0"/>
              <w:rPr>
                <w:rFonts w:ascii="Arial" w:hAnsi="Arial" w:cs="Arial"/>
                <w:sz w:val="18"/>
                <w:szCs w:val="20"/>
              </w:rPr>
            </w:pPr>
            <w:r>
              <w:rPr>
                <w:rFonts w:ascii="Arial" w:hAnsi="Arial" w:cs="Arial"/>
                <w:sz w:val="18"/>
                <w:szCs w:val="20"/>
              </w:rPr>
              <w:t>SLAM</w:t>
            </w:r>
          </w:p>
          <w:p w:rsidR="00A910E7" w:rsidRPr="00DF701D" w:rsidRDefault="00A910E7" w:rsidP="00971E87">
            <w:pPr>
              <w:snapToGrid w:val="0"/>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A4.1.5 Prototypage de composants logiciels</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C4.1.5.1 Choisir les éléments de la solution à prototyper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C4.1.5.2 Développer un prototype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 xml:space="preserve">C4.1.5.3 Valider un prototype </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Spécifications techniques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Outil de développement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Base de données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Référentiels, normes et standards adoptés par le prestataire informatique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Choix des éléments à prototyper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Prototype opérationnel</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A910E7">
            <w:pPr>
              <w:snapToGrid w:val="0"/>
              <w:rPr>
                <w:rFonts w:ascii="Arial" w:hAnsi="Arial" w:cs="Arial"/>
                <w:sz w:val="18"/>
                <w:szCs w:val="20"/>
              </w:rPr>
            </w:pPr>
            <w:r>
              <w:rPr>
                <w:rFonts w:ascii="Arial" w:hAnsi="Arial" w:cs="Arial"/>
                <w:sz w:val="18"/>
                <w:szCs w:val="20"/>
              </w:rPr>
              <w:t>SLAM</w:t>
            </w:r>
          </w:p>
          <w:p w:rsidR="00A910E7" w:rsidRPr="00DF701D" w:rsidRDefault="00A910E7" w:rsidP="00A910E7">
            <w:pPr>
              <w:snapToGrid w:val="0"/>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A4.1.6 Gestion d’environnements de développement et de test</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C4.1.6.1 Mettre en place et exploiter un environnement de développement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C4.1.6.2 Mettre en place et exploiter un environnement de test</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Environnement de développement</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Documentation technique en langue française ou anglaise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d’un composant à tester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Base de données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Référentiels, normes et standards adoptés par le prestataire informatique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Environnement de développement opérationnel</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Environnement de test opérationnel</w:t>
            </w:r>
          </w:p>
          <w:p w:rsidR="00A910E7" w:rsidRPr="00DF701D" w:rsidRDefault="00A910E7" w:rsidP="00971E87">
            <w:pPr>
              <w:tabs>
                <w:tab w:val="left" w:pos="210"/>
              </w:tabs>
              <w:ind w:left="-73"/>
              <w:rPr>
                <w:rFonts w:ascii="Arial" w:hAnsi="Arial" w:cs="Arial"/>
                <w:sz w:val="18"/>
                <w:szCs w:val="20"/>
              </w:rPr>
            </w:pP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A910E7">
            <w:pPr>
              <w:snapToGrid w:val="0"/>
              <w:rPr>
                <w:rFonts w:ascii="Arial" w:hAnsi="Arial" w:cs="Arial"/>
                <w:sz w:val="18"/>
                <w:szCs w:val="20"/>
              </w:rPr>
            </w:pPr>
            <w:r>
              <w:rPr>
                <w:rFonts w:ascii="Arial" w:hAnsi="Arial" w:cs="Arial"/>
                <w:sz w:val="18"/>
                <w:szCs w:val="20"/>
              </w:rPr>
              <w:t>SLAM</w:t>
            </w:r>
          </w:p>
          <w:p w:rsidR="00A910E7" w:rsidRPr="00DF701D" w:rsidRDefault="00A910E7" w:rsidP="00A910E7">
            <w:pPr>
              <w:snapToGrid w:val="0"/>
              <w:rPr>
                <w:rFonts w:ascii="Arial" w:hAnsi="Arial" w:cs="Arial"/>
                <w:b/>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b/>
                <w:sz w:val="18"/>
                <w:szCs w:val="20"/>
              </w:rPr>
            </w:pPr>
            <w:r w:rsidRPr="00DF701D">
              <w:rPr>
                <w:rFonts w:ascii="Arial" w:hAnsi="Arial" w:cs="Arial"/>
                <w:b/>
                <w:sz w:val="18"/>
                <w:szCs w:val="20"/>
              </w:rPr>
              <w:t>A4.1.7 Développement, utilisation ou adaptation de composants logiciels</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 xml:space="preserve">C4.1.7.1 Développer les éléments d’une solution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C4.1.7.2 Créer un composant logiciel</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C4.1.7.3 Analyser et modifier le code d’un composant logiciel</w:t>
            </w:r>
          </w:p>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 xml:space="preserve">C4.1.7.4 Utiliser des composants d’accès aux données </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C4.1.7.5 Mettre en place des éléments de sécurité liés à l’utilisation d’un composant logiciel</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Description détaillée des composants à adapter et/ou à développer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Au besoin les composants à adapter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Environnement de développement opérationnel</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Base de données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Référentiels, normes et standards adoptés par le prestataire informatique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Composants logiciels adaptés ou développés répondant aux exigences de qualité de service</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A910E7">
            <w:pPr>
              <w:snapToGrid w:val="0"/>
              <w:rPr>
                <w:rFonts w:ascii="Arial" w:hAnsi="Arial" w:cs="Arial"/>
                <w:sz w:val="18"/>
                <w:szCs w:val="20"/>
              </w:rPr>
            </w:pPr>
            <w:r>
              <w:rPr>
                <w:rFonts w:ascii="Arial" w:hAnsi="Arial" w:cs="Arial"/>
                <w:sz w:val="18"/>
                <w:szCs w:val="20"/>
              </w:rPr>
              <w:t>SLAM</w:t>
            </w:r>
          </w:p>
          <w:p w:rsidR="00A910E7" w:rsidRPr="00DF701D" w:rsidRDefault="00A910E7" w:rsidP="00A910E7">
            <w:pPr>
              <w:snapToGrid w:val="0"/>
              <w:rPr>
                <w:rFonts w:ascii="Arial" w:hAnsi="Arial" w:cs="Arial"/>
                <w:b/>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b/>
                <w:sz w:val="18"/>
                <w:szCs w:val="20"/>
              </w:rPr>
            </w:pPr>
            <w:r w:rsidRPr="00DF701D">
              <w:rPr>
                <w:rFonts w:ascii="Arial" w:hAnsi="Arial" w:cs="Arial"/>
                <w:b/>
                <w:sz w:val="18"/>
                <w:szCs w:val="20"/>
              </w:rPr>
              <w:t xml:space="preserve">A4.1.8 Réalisation des tests nécessaires à la validation d’éléments adaptés ou développés </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b/>
                <w:sz w:val="18"/>
                <w:szCs w:val="20"/>
              </w:rPr>
            </w:pPr>
            <w:r w:rsidRPr="00DF701D">
              <w:rPr>
                <w:rFonts w:ascii="Arial" w:hAnsi="Arial" w:cs="Arial"/>
                <w:b/>
                <w:sz w:val="18"/>
                <w:szCs w:val="20"/>
              </w:rPr>
              <w:t>C4.1.8.1 Élaborer et réaliser des tests unitaires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b/>
                <w:sz w:val="18"/>
                <w:szCs w:val="20"/>
              </w:rPr>
              <w:t>C4.1.8.2 Mettre en évidence et corriger les écarts</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Environnement de test opérationnel</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Composants à tester</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Rapport de tests unitaires</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A910E7">
            <w:pPr>
              <w:snapToGrid w:val="0"/>
              <w:rPr>
                <w:rFonts w:ascii="Arial" w:hAnsi="Arial" w:cs="Arial"/>
                <w:sz w:val="18"/>
                <w:szCs w:val="20"/>
              </w:rPr>
            </w:pPr>
            <w:r>
              <w:rPr>
                <w:rFonts w:ascii="Arial" w:hAnsi="Arial" w:cs="Arial"/>
                <w:sz w:val="18"/>
                <w:szCs w:val="20"/>
              </w:rPr>
              <w:t>SLAM</w:t>
            </w:r>
          </w:p>
          <w:p w:rsidR="00A910E7" w:rsidRPr="00DF701D" w:rsidRDefault="00A910E7" w:rsidP="00A910E7">
            <w:pPr>
              <w:snapToGrid w:val="0"/>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 xml:space="preserve">A4.1.9 Rédaction d’une documentation technique </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C4.1.9.1 Produire ou mettre à jour la documentation technique d’une solution applicative et de ses composants logiciels</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Solution applicative</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Au besoin la documentation à mettre à jour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Référentiels, normes et standards adoptés par le prestataire informatique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Documentation de la solution applicative</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A910E7">
            <w:pPr>
              <w:snapToGrid w:val="0"/>
              <w:rPr>
                <w:rFonts w:ascii="Arial" w:hAnsi="Arial" w:cs="Arial"/>
                <w:sz w:val="18"/>
                <w:szCs w:val="20"/>
              </w:rPr>
            </w:pPr>
            <w:r>
              <w:rPr>
                <w:rFonts w:ascii="Arial" w:hAnsi="Arial" w:cs="Arial"/>
                <w:sz w:val="18"/>
                <w:szCs w:val="20"/>
              </w:rPr>
              <w:t>SLAM</w:t>
            </w:r>
          </w:p>
          <w:p w:rsidR="00A910E7" w:rsidRPr="00DF701D" w:rsidRDefault="00A910E7" w:rsidP="00A910E7">
            <w:pPr>
              <w:snapToGrid w:val="0"/>
              <w:rPr>
                <w:rFonts w:ascii="Arial" w:hAnsi="Arial" w:cs="Arial"/>
                <w:sz w:val="18"/>
                <w:szCs w:val="20"/>
              </w:rPr>
            </w:pPr>
            <w:r>
              <w:rPr>
                <w:rFonts w:ascii="Arial" w:hAnsi="Arial" w:cs="Arial"/>
                <w:sz w:val="18"/>
                <w:szCs w:val="20"/>
              </w:rPr>
              <w:t>E4</w:t>
            </w:r>
          </w:p>
        </w:tc>
        <w:tc>
          <w:tcPr>
            <w:tcW w:w="2250"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 xml:space="preserve">A4.1.10 Rédaction d’une documentation d’utilisation </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C4.1.10.1 Rédiger la documentation d’utilisation, une aide en ligne, une FAQ</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C4.1.10.2 Adapter la documentation d’utilisation à chaque contexte d’utilisation</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Service en cours de réalisation</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Au besoin la documentation à mettre à jour</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Liste d’utilisateurs</w:t>
            </w:r>
          </w:p>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Conditions d’utilisation</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0"/>
              </w:rPr>
            </w:pPr>
            <w:r w:rsidRPr="00DF701D">
              <w:rPr>
                <w:rFonts w:ascii="Arial" w:hAnsi="Arial" w:cs="Arial"/>
                <w:sz w:val="18"/>
                <w:szCs w:val="20"/>
              </w:rPr>
              <w:t>Documentation d’utilisation</w:t>
            </w:r>
          </w:p>
        </w:tc>
      </w:tr>
    </w:tbl>
    <w:p w:rsidR="00A910E7" w:rsidRPr="00DF701D" w:rsidRDefault="00A910E7" w:rsidP="00A910E7">
      <w:pPr>
        <w:rPr>
          <w:rFonts w:ascii="Arial" w:hAnsi="Arial" w:cs="Arial"/>
        </w:rPr>
      </w:pPr>
      <w:r w:rsidRPr="00DF701D">
        <w:rPr>
          <w:rFonts w:ascii="Arial" w:hAnsi="Arial" w:cs="Arial"/>
        </w:rPr>
        <w:br w:type="page"/>
      </w:r>
    </w:p>
    <w:tbl>
      <w:tblPr>
        <w:tblW w:w="14988" w:type="dxa"/>
        <w:tblInd w:w="-15" w:type="dxa"/>
        <w:tblLayout w:type="fixed"/>
        <w:tblLook w:val="0000"/>
      </w:tblPr>
      <w:tblGrid>
        <w:gridCol w:w="832"/>
        <w:gridCol w:w="2108"/>
        <w:gridCol w:w="4819"/>
        <w:gridCol w:w="3969"/>
        <w:gridCol w:w="3260"/>
      </w:tblGrid>
      <w:tr w:rsidR="00A910E7" w:rsidRPr="00DF701D" w:rsidTr="00A910E7">
        <w:trPr>
          <w:trHeight w:val="253"/>
        </w:trPr>
        <w:tc>
          <w:tcPr>
            <w:tcW w:w="832"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156"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szCs w:val="22"/>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logicielles et applications métiers</w:t>
            </w:r>
          </w:p>
        </w:tc>
      </w:tr>
      <w:tr w:rsidR="00A910E7" w:rsidRPr="00DF701D" w:rsidTr="00A910E7">
        <w:trPr>
          <w:trHeight w:val="253"/>
        </w:trPr>
        <w:tc>
          <w:tcPr>
            <w:tcW w:w="832"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156"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Processus : </w:t>
            </w:r>
            <w:r w:rsidRPr="00DF701D">
              <w:rPr>
                <w:rFonts w:ascii="Arial" w:hAnsi="Arial" w:cs="Arial"/>
                <w:b/>
                <w:szCs w:val="22"/>
              </w:rPr>
              <w:t>P4 - Conception et maintenance de solutions applicatives</w:t>
            </w:r>
          </w:p>
        </w:tc>
      </w:tr>
      <w:tr w:rsidR="00A910E7" w:rsidRPr="00DF701D" w:rsidTr="00A910E7">
        <w:trPr>
          <w:trHeight w:val="253"/>
        </w:trPr>
        <w:tc>
          <w:tcPr>
            <w:tcW w:w="832"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156"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szCs w:val="22"/>
              </w:rPr>
            </w:pPr>
            <w:r w:rsidRPr="00DF701D">
              <w:rPr>
                <w:rFonts w:ascii="Arial" w:hAnsi="Arial" w:cs="Arial"/>
                <w:szCs w:val="22"/>
              </w:rPr>
              <w:t xml:space="preserve">Domaine d’activité : </w:t>
            </w:r>
            <w:r w:rsidRPr="00DF701D">
              <w:rPr>
                <w:rFonts w:ascii="Arial" w:hAnsi="Arial" w:cs="Arial"/>
                <w:b/>
                <w:szCs w:val="22"/>
              </w:rPr>
              <w:t>D4.2 -</w:t>
            </w:r>
            <w:r w:rsidRPr="00DF701D">
              <w:rPr>
                <w:rFonts w:ascii="Arial" w:hAnsi="Arial" w:cs="Arial"/>
                <w:szCs w:val="22"/>
              </w:rPr>
              <w:t xml:space="preserve"> </w:t>
            </w:r>
            <w:r w:rsidRPr="00DF701D">
              <w:rPr>
                <w:rFonts w:ascii="Arial" w:hAnsi="Arial" w:cs="Arial"/>
                <w:b/>
                <w:szCs w:val="22"/>
              </w:rPr>
              <w:t>Maintenance d’une solution applicative</w:t>
            </w:r>
          </w:p>
        </w:tc>
      </w:tr>
      <w:tr w:rsidR="00A910E7" w:rsidRPr="00DF701D" w:rsidTr="00A910E7">
        <w:trPr>
          <w:trHeight w:val="253"/>
        </w:trPr>
        <w:tc>
          <w:tcPr>
            <w:tcW w:w="832"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p>
        </w:tc>
        <w:tc>
          <w:tcPr>
            <w:tcW w:w="14156"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r w:rsidRPr="00DF701D">
              <w:rPr>
                <w:rFonts w:ascii="Arial" w:hAnsi="Arial" w:cs="Arial"/>
                <w:sz w:val="22"/>
              </w:rPr>
              <w:t xml:space="preserve">Le titulaire du diplôme supprime, installe ou intègre des composants logiciels. Il identifie et corrige les composants défaillants de la solution en cours d’exploitation. Il teste les services avant leur mise en production. Il rend compte des tests effectués. </w:t>
            </w:r>
          </w:p>
        </w:tc>
      </w:tr>
      <w:tr w:rsidR="00A910E7" w:rsidRPr="00DF701D" w:rsidTr="00A910E7">
        <w:trPr>
          <w:trHeight w:val="253"/>
        </w:trPr>
        <w:tc>
          <w:tcPr>
            <w:tcW w:w="832"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108"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832"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108"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A910E7">
            <w:pPr>
              <w:snapToGrid w:val="0"/>
              <w:rPr>
                <w:rFonts w:ascii="Arial" w:hAnsi="Arial" w:cs="Arial"/>
                <w:sz w:val="18"/>
                <w:szCs w:val="20"/>
              </w:rPr>
            </w:pPr>
            <w:r>
              <w:rPr>
                <w:rFonts w:ascii="Arial" w:hAnsi="Arial" w:cs="Arial"/>
                <w:sz w:val="18"/>
                <w:szCs w:val="20"/>
              </w:rPr>
              <w:t>SLAM</w:t>
            </w:r>
          </w:p>
          <w:p w:rsidR="00A910E7" w:rsidRPr="00DF701D" w:rsidRDefault="00A910E7" w:rsidP="00A910E7">
            <w:pPr>
              <w:snapToGrid w:val="0"/>
              <w:rPr>
                <w:rFonts w:ascii="Arial" w:hAnsi="Arial" w:cs="Arial"/>
                <w:sz w:val="18"/>
                <w:szCs w:val="22"/>
              </w:rPr>
            </w:pPr>
            <w:r>
              <w:rPr>
                <w:rFonts w:ascii="Arial" w:hAnsi="Arial" w:cs="Arial"/>
                <w:sz w:val="18"/>
                <w:szCs w:val="20"/>
              </w:rPr>
              <w:t>E4</w:t>
            </w:r>
          </w:p>
        </w:tc>
        <w:tc>
          <w:tcPr>
            <w:tcW w:w="2108"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2"/>
              </w:rPr>
            </w:pPr>
            <w:r w:rsidRPr="00DF701D">
              <w:rPr>
                <w:rFonts w:ascii="Arial" w:hAnsi="Arial" w:cs="Arial"/>
                <w:sz w:val="18"/>
                <w:szCs w:val="22"/>
              </w:rPr>
              <w:t>A4.2.1 Analyse et correction d’un dysfonctionnement, d’un problème de qualité de service ou de sécurité</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C4.2.1.1 Élaborer un jeu d’essai permettant de reproduire le dysfonctionnement</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C4.2.1.2 Repérer les composants à l’origine du dysfonctionnement</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C4.2.1.3 Concevoir les mises à jour à effectuer</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C4.2.1.4 Réaliser les mises à jour</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Solution applicative installée dans un environnement de test</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 xml:space="preserve">Environnement de développement </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Description du dysfonctionnement</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Solution applicative mise à jour, documentée et opérationnelle dans l’environnement de test</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A910E7">
            <w:pPr>
              <w:snapToGrid w:val="0"/>
              <w:rPr>
                <w:rFonts w:ascii="Arial" w:hAnsi="Arial" w:cs="Arial"/>
                <w:sz w:val="18"/>
                <w:szCs w:val="20"/>
              </w:rPr>
            </w:pPr>
            <w:r>
              <w:rPr>
                <w:rFonts w:ascii="Arial" w:hAnsi="Arial" w:cs="Arial"/>
                <w:sz w:val="18"/>
                <w:szCs w:val="20"/>
              </w:rPr>
              <w:t>SLAM</w:t>
            </w:r>
          </w:p>
          <w:p w:rsidR="00A910E7" w:rsidRPr="00DF701D" w:rsidRDefault="00A910E7" w:rsidP="00A910E7">
            <w:pPr>
              <w:suppressAutoHyphens w:val="0"/>
              <w:rPr>
                <w:rFonts w:ascii="Arial" w:hAnsi="Arial" w:cs="Arial"/>
                <w:sz w:val="18"/>
                <w:szCs w:val="22"/>
              </w:rPr>
            </w:pPr>
            <w:r>
              <w:rPr>
                <w:rFonts w:ascii="Arial" w:hAnsi="Arial" w:cs="Arial"/>
                <w:sz w:val="18"/>
                <w:szCs w:val="20"/>
              </w:rPr>
              <w:t>E4</w:t>
            </w:r>
          </w:p>
        </w:tc>
        <w:tc>
          <w:tcPr>
            <w:tcW w:w="2108" w:type="dxa"/>
            <w:tcBorders>
              <w:top w:val="single" w:sz="4" w:space="0" w:color="000000"/>
              <w:left w:val="single" w:sz="4" w:space="0" w:color="000000"/>
              <w:bottom w:val="single" w:sz="4" w:space="0" w:color="000000"/>
            </w:tcBorders>
          </w:tcPr>
          <w:p w:rsidR="00A910E7" w:rsidRPr="00DF701D" w:rsidRDefault="00A910E7" w:rsidP="00971E87">
            <w:pPr>
              <w:suppressAutoHyphens w:val="0"/>
              <w:rPr>
                <w:rFonts w:ascii="Arial" w:hAnsi="Arial" w:cs="Arial"/>
                <w:sz w:val="18"/>
                <w:szCs w:val="22"/>
              </w:rPr>
            </w:pPr>
            <w:r w:rsidRPr="00DF701D">
              <w:rPr>
                <w:rFonts w:ascii="Arial" w:hAnsi="Arial" w:cs="Arial"/>
                <w:sz w:val="18"/>
                <w:szCs w:val="22"/>
              </w:rPr>
              <w:t>A4.2.2 Adaptation d’une solution applicative aux évolutions de ses composants</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C4.2.2.1 Repérer les évolutions des composants utilisés et leurs conséquences</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C4.2.2.2 Concevoir les mises à jour à effectuer</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C4.2.2.3 Élaborer et réaliser les tests unitaires des composants mis à jour</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Solution applicative installée dans un environnement de test</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 xml:space="preserve">Environnement de développement </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Outil de gestion des versions</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Composants mis à jour</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Spécifications des tests unitaires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Solution applicative mise à jour, documentée et opérationnelle dans l’environnement de test</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Rapports des tests unitaires</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A910E7">
            <w:pPr>
              <w:snapToGrid w:val="0"/>
              <w:rPr>
                <w:rFonts w:ascii="Arial" w:hAnsi="Arial" w:cs="Arial"/>
                <w:sz w:val="18"/>
                <w:szCs w:val="20"/>
              </w:rPr>
            </w:pPr>
            <w:r>
              <w:rPr>
                <w:rFonts w:ascii="Arial" w:hAnsi="Arial" w:cs="Arial"/>
                <w:sz w:val="18"/>
                <w:szCs w:val="20"/>
              </w:rPr>
              <w:t>SLAM</w:t>
            </w:r>
          </w:p>
          <w:p w:rsidR="00A910E7" w:rsidRPr="00DF701D" w:rsidRDefault="00A910E7" w:rsidP="00A910E7">
            <w:pPr>
              <w:suppressAutoHyphens w:val="0"/>
              <w:rPr>
                <w:rFonts w:ascii="Arial" w:hAnsi="Arial" w:cs="Arial"/>
                <w:sz w:val="18"/>
                <w:szCs w:val="22"/>
              </w:rPr>
            </w:pPr>
            <w:r>
              <w:rPr>
                <w:rFonts w:ascii="Arial" w:hAnsi="Arial" w:cs="Arial"/>
                <w:sz w:val="18"/>
                <w:szCs w:val="20"/>
              </w:rPr>
              <w:t>E4</w:t>
            </w:r>
          </w:p>
        </w:tc>
        <w:tc>
          <w:tcPr>
            <w:tcW w:w="2108" w:type="dxa"/>
            <w:tcBorders>
              <w:top w:val="single" w:sz="4" w:space="0" w:color="000000"/>
              <w:left w:val="single" w:sz="4" w:space="0" w:color="000000"/>
              <w:bottom w:val="single" w:sz="4" w:space="0" w:color="000000"/>
            </w:tcBorders>
          </w:tcPr>
          <w:p w:rsidR="00A910E7" w:rsidRPr="00DF701D" w:rsidRDefault="00A910E7" w:rsidP="00971E87">
            <w:pPr>
              <w:suppressAutoHyphens w:val="0"/>
              <w:rPr>
                <w:rFonts w:ascii="Arial" w:hAnsi="Arial" w:cs="Arial"/>
                <w:sz w:val="18"/>
                <w:szCs w:val="22"/>
              </w:rPr>
            </w:pPr>
            <w:r w:rsidRPr="00DF701D">
              <w:rPr>
                <w:rFonts w:ascii="Arial" w:hAnsi="Arial" w:cs="Arial"/>
                <w:sz w:val="18"/>
                <w:szCs w:val="22"/>
              </w:rPr>
              <w:t>A4.2.3 Réalisation des tests nécessaires à la mise en production d’éléments mis à jour</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C4.2.3.1 Élaborer et réaliser des tests d’intégration et de non régression de la solution mise à jour</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C4.2.3.2 Concevoir une procédure de migration et l’appliquer dans le respect de la continuité de service</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 xml:space="preserve">Solution </w:t>
            </w:r>
            <w:r>
              <w:rPr>
                <w:rFonts w:ascii="Arial" w:hAnsi="Arial" w:cs="Arial"/>
                <w:sz w:val="18"/>
                <w:szCs w:val="22"/>
              </w:rPr>
              <w:t>applicative</w:t>
            </w:r>
            <w:r w:rsidRPr="00DF701D">
              <w:rPr>
                <w:rFonts w:ascii="Arial" w:hAnsi="Arial" w:cs="Arial"/>
                <w:sz w:val="18"/>
                <w:szCs w:val="22"/>
              </w:rPr>
              <w:t xml:space="preserve"> installée dans un environnement de test</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Spécifications des tests d’intégration et de non régression</w:t>
            </w:r>
          </w:p>
          <w:p w:rsidR="00A910E7" w:rsidRPr="00DF701D" w:rsidRDefault="00A910E7" w:rsidP="00971E87">
            <w:pPr>
              <w:numPr>
                <w:ins w:id="0" w:author="Christine Gaubert-Macon" w:date="2010-06-03T22:31:00Z"/>
              </w:numPr>
              <w:tabs>
                <w:tab w:val="left" w:pos="210"/>
              </w:tabs>
              <w:ind w:left="-73"/>
              <w:rPr>
                <w:rFonts w:ascii="Arial" w:hAnsi="Arial" w:cs="Arial"/>
                <w:sz w:val="18"/>
                <w:szCs w:val="22"/>
              </w:rPr>
            </w:pP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Rapports des tests d’intégration et de non régression</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Procédure de migration</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 xml:space="preserve">Solution </w:t>
            </w:r>
            <w:r>
              <w:rPr>
                <w:rFonts w:ascii="Arial" w:hAnsi="Arial" w:cs="Arial"/>
                <w:sz w:val="18"/>
                <w:szCs w:val="22"/>
              </w:rPr>
              <w:t>applicative</w:t>
            </w:r>
            <w:r w:rsidRPr="00DF701D">
              <w:rPr>
                <w:rFonts w:ascii="Arial" w:hAnsi="Arial" w:cs="Arial"/>
                <w:sz w:val="18"/>
                <w:szCs w:val="22"/>
              </w:rPr>
              <w:t xml:space="preserve"> opérationnelle dans l’environnement de production</w:t>
            </w:r>
          </w:p>
        </w:tc>
      </w:tr>
      <w:tr w:rsidR="00A910E7" w:rsidRPr="00DF701D" w:rsidTr="00A910E7">
        <w:trPr>
          <w:trHeight w:val="253"/>
        </w:trPr>
        <w:tc>
          <w:tcPr>
            <w:tcW w:w="832" w:type="dxa"/>
            <w:tcBorders>
              <w:top w:val="single" w:sz="4" w:space="0" w:color="000000"/>
              <w:left w:val="single" w:sz="4" w:space="0" w:color="000000"/>
              <w:bottom w:val="single" w:sz="4" w:space="0" w:color="000000"/>
            </w:tcBorders>
          </w:tcPr>
          <w:p w:rsidR="00A910E7" w:rsidRDefault="00A910E7" w:rsidP="00A910E7">
            <w:pPr>
              <w:snapToGrid w:val="0"/>
              <w:rPr>
                <w:rFonts w:ascii="Arial" w:hAnsi="Arial" w:cs="Arial"/>
                <w:sz w:val="18"/>
                <w:szCs w:val="20"/>
              </w:rPr>
            </w:pPr>
            <w:r>
              <w:rPr>
                <w:rFonts w:ascii="Arial" w:hAnsi="Arial" w:cs="Arial"/>
                <w:sz w:val="18"/>
                <w:szCs w:val="20"/>
              </w:rPr>
              <w:t>SLAM</w:t>
            </w:r>
          </w:p>
          <w:p w:rsidR="00A910E7" w:rsidRPr="00DF701D" w:rsidRDefault="00A910E7" w:rsidP="00A910E7">
            <w:pPr>
              <w:snapToGrid w:val="0"/>
              <w:rPr>
                <w:rFonts w:ascii="Arial" w:hAnsi="Arial" w:cs="Arial"/>
                <w:sz w:val="18"/>
                <w:szCs w:val="22"/>
              </w:rPr>
            </w:pPr>
            <w:r>
              <w:rPr>
                <w:rFonts w:ascii="Arial" w:hAnsi="Arial" w:cs="Arial"/>
                <w:sz w:val="18"/>
                <w:szCs w:val="20"/>
              </w:rPr>
              <w:t>E4</w:t>
            </w:r>
          </w:p>
        </w:tc>
        <w:tc>
          <w:tcPr>
            <w:tcW w:w="2108"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2"/>
              </w:rPr>
            </w:pPr>
            <w:r w:rsidRPr="00DF701D">
              <w:rPr>
                <w:rFonts w:ascii="Arial" w:hAnsi="Arial" w:cs="Arial"/>
                <w:sz w:val="18"/>
                <w:szCs w:val="22"/>
              </w:rPr>
              <w:t>A4.2.4 Mise à jour d’une documentation technique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C4.2.4.1 Repérer les éléments de la documentation à mettre à jour</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C4.2.4.2 Mettre à jour une documentation</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Solution applicative et sa documentation</w:t>
            </w:r>
          </w:p>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Modifications apportées à la solution</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s>
              <w:ind w:left="210" w:hanging="283"/>
              <w:rPr>
                <w:rFonts w:ascii="Arial" w:hAnsi="Arial" w:cs="Arial"/>
                <w:sz w:val="18"/>
                <w:szCs w:val="22"/>
              </w:rPr>
            </w:pPr>
            <w:r w:rsidRPr="00DF701D">
              <w:rPr>
                <w:rFonts w:ascii="Arial" w:hAnsi="Arial" w:cs="Arial"/>
                <w:sz w:val="18"/>
                <w:szCs w:val="22"/>
              </w:rPr>
              <w:t>Documentation mise à jour</w:t>
            </w:r>
          </w:p>
          <w:p w:rsidR="00A910E7" w:rsidRPr="00DF701D" w:rsidRDefault="00A910E7" w:rsidP="00971E87">
            <w:pPr>
              <w:tabs>
                <w:tab w:val="left" w:pos="210"/>
              </w:tabs>
              <w:rPr>
                <w:rFonts w:ascii="Arial" w:hAnsi="Arial" w:cs="Arial"/>
                <w:sz w:val="18"/>
                <w:szCs w:val="22"/>
              </w:rPr>
            </w:pPr>
          </w:p>
        </w:tc>
      </w:tr>
    </w:tbl>
    <w:p w:rsidR="00A910E7" w:rsidRPr="00DF701D" w:rsidRDefault="00A910E7" w:rsidP="00A910E7">
      <w:pPr>
        <w:rPr>
          <w:rFonts w:ascii="Arial" w:hAnsi="Arial" w:cs="Arial"/>
          <w:szCs w:val="22"/>
        </w:rPr>
      </w:pPr>
    </w:p>
    <w:p w:rsidR="00A910E7" w:rsidRPr="00DF701D" w:rsidRDefault="00A910E7" w:rsidP="00A910E7">
      <w:pPr>
        <w:pageBreakBefore/>
        <w:rPr>
          <w:rFonts w:ascii="Arial" w:hAnsi="Arial" w:cs="Arial"/>
          <w:b/>
          <w:sz w:val="28"/>
        </w:rPr>
      </w:pPr>
      <w:r w:rsidRPr="00DF701D">
        <w:rPr>
          <w:rFonts w:ascii="Arial" w:hAnsi="Arial" w:cs="Arial"/>
          <w:b/>
          <w:sz w:val="28"/>
        </w:rPr>
        <w:lastRenderedPageBreak/>
        <w:t>P5 – Gestion du patrimoine informatique</w:t>
      </w:r>
    </w:p>
    <w:p w:rsidR="00A910E7" w:rsidRPr="00DF701D" w:rsidRDefault="00A910E7" w:rsidP="00A910E7">
      <w:pPr>
        <w:rPr>
          <w:rFonts w:ascii="Arial" w:hAnsi="Arial" w:cs="Arial"/>
        </w:rPr>
      </w:pPr>
    </w:p>
    <w:tbl>
      <w:tblPr>
        <w:tblW w:w="15168" w:type="dxa"/>
        <w:tblInd w:w="-137" w:type="dxa"/>
        <w:tblLayout w:type="fixed"/>
        <w:tblCellMar>
          <w:left w:w="0" w:type="dxa"/>
          <w:right w:w="0" w:type="dxa"/>
        </w:tblCellMar>
        <w:tblLook w:val="0000"/>
      </w:tblPr>
      <w:tblGrid>
        <w:gridCol w:w="851"/>
        <w:gridCol w:w="2269"/>
        <w:gridCol w:w="4819"/>
        <w:gridCol w:w="3969"/>
        <w:gridCol w:w="3260"/>
      </w:tblGrid>
      <w:tr w:rsidR="00A910E7" w:rsidRPr="00DF701D" w:rsidTr="00A910E7">
        <w:trPr>
          <w:trHeight w:val="253"/>
        </w:trPr>
        <w:tc>
          <w:tcPr>
            <w:tcW w:w="851"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317"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 - Solutions logicielles et applications métiers</w:t>
            </w:r>
          </w:p>
        </w:tc>
      </w:tr>
      <w:tr w:rsidR="00A910E7" w:rsidRPr="00DF701D" w:rsidTr="00A910E7">
        <w:trPr>
          <w:trHeight w:val="253"/>
        </w:trPr>
        <w:tc>
          <w:tcPr>
            <w:tcW w:w="851"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317"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rPr>
            </w:pPr>
            <w:r w:rsidRPr="00DF701D">
              <w:rPr>
                <w:rFonts w:ascii="Arial" w:hAnsi="Arial" w:cs="Arial"/>
                <w:szCs w:val="22"/>
              </w:rPr>
              <w:t xml:space="preserve">Processus : </w:t>
            </w:r>
            <w:r w:rsidRPr="00DF701D">
              <w:rPr>
                <w:rFonts w:ascii="Arial" w:hAnsi="Arial" w:cs="Arial"/>
                <w:b/>
                <w:szCs w:val="22"/>
              </w:rPr>
              <w:t>P5 – Gestion du patrimoine informatique</w:t>
            </w:r>
          </w:p>
        </w:tc>
      </w:tr>
      <w:tr w:rsidR="00A910E7" w:rsidRPr="00DF701D" w:rsidTr="00A910E7">
        <w:trPr>
          <w:trHeight w:val="253"/>
        </w:trPr>
        <w:tc>
          <w:tcPr>
            <w:tcW w:w="851"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317"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rPr>
            </w:pPr>
            <w:r w:rsidRPr="00DF701D">
              <w:rPr>
                <w:rFonts w:ascii="Arial" w:hAnsi="Arial" w:cs="Arial"/>
                <w:szCs w:val="22"/>
              </w:rPr>
              <w:t xml:space="preserve">Domaine d’activité : </w:t>
            </w:r>
            <w:r w:rsidRPr="00DF701D">
              <w:rPr>
                <w:rFonts w:ascii="Arial" w:hAnsi="Arial" w:cs="Arial"/>
                <w:b/>
                <w:szCs w:val="22"/>
              </w:rPr>
              <w:t>D5.1</w:t>
            </w:r>
            <w:r w:rsidRPr="00DF701D">
              <w:rPr>
                <w:rFonts w:ascii="Arial" w:hAnsi="Arial" w:cs="Arial"/>
                <w:szCs w:val="22"/>
              </w:rPr>
              <w:t xml:space="preserve"> </w:t>
            </w:r>
            <w:r w:rsidRPr="00DF701D">
              <w:rPr>
                <w:rFonts w:ascii="Arial" w:hAnsi="Arial" w:cs="Arial"/>
                <w:b/>
                <w:szCs w:val="22"/>
              </w:rPr>
              <w:t>- Gestion des configurations</w:t>
            </w:r>
          </w:p>
        </w:tc>
      </w:tr>
      <w:tr w:rsidR="00A910E7" w:rsidRPr="00DF701D" w:rsidTr="00A910E7">
        <w:trPr>
          <w:trHeight w:val="606"/>
        </w:trPr>
        <w:tc>
          <w:tcPr>
            <w:tcW w:w="851"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p>
        </w:tc>
        <w:tc>
          <w:tcPr>
            <w:tcW w:w="14317"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r w:rsidRPr="00DF701D">
              <w:rPr>
                <w:rFonts w:ascii="Arial" w:hAnsi="Arial" w:cs="Arial"/>
                <w:sz w:val="22"/>
              </w:rPr>
              <w:t>Le titulaire du diplôme contribue à la gestion des configurations afin de fournir des informations fiables utilisées par les autres processus du prestataire informatique. Il est amené à identifier, contrôler et vérifier les versions de chaque élément des infrastructures et des services et les liens entre eux, sur tout leur cycle de vie. Il assiste la maîtrise d’ouvrage dans l’étude des propositions de contrats de service. Il participe à l’évaluation d’un service et à celle des éléments de configuration associés. Il intervient dans la préparation des prévisions en investissement matériel et logiciel. L’ensemble de ses activités s’inscrit   dans le respect de la réglementation en vigueur et des impératifs patrimoniaux de l’organisation.</w:t>
            </w:r>
          </w:p>
        </w:tc>
      </w:tr>
      <w:tr w:rsidR="00A910E7" w:rsidRPr="00DF701D" w:rsidTr="00A910E7">
        <w:tblPrEx>
          <w:tblCellMar>
            <w:left w:w="108" w:type="dxa"/>
            <w:right w:w="108" w:type="dxa"/>
          </w:tblCellMar>
        </w:tblPrEx>
        <w:trPr>
          <w:trHeight w:val="253"/>
        </w:trPr>
        <w:tc>
          <w:tcPr>
            <w:tcW w:w="851"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26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blPrEx>
          <w:tblCellMar>
            <w:left w:w="108" w:type="dxa"/>
            <w:right w:w="108" w:type="dxa"/>
          </w:tblCellMar>
        </w:tblPrEx>
        <w:trPr>
          <w:trHeight w:val="253"/>
        </w:trPr>
        <w:tc>
          <w:tcPr>
            <w:tcW w:w="851"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26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851"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E6</w:t>
            </w:r>
          </w:p>
        </w:tc>
        <w:tc>
          <w:tcPr>
            <w:tcW w:w="2269"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A5.1.1 Mise en place d’une gestion de configuration</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C5.1.1.1 Recenser les caractéristiques techniques nécessaires à la gestion des éléments de la configuration d’une organisation</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C5.1.1.2 Paramétrer une solution de gestion des éléments d’une configuration</w:t>
            </w:r>
          </w:p>
          <w:p w:rsidR="00A910E7" w:rsidRPr="00DF701D" w:rsidRDefault="00A910E7" w:rsidP="00971E87">
            <w:pPr>
              <w:tabs>
                <w:tab w:val="left" w:pos="210"/>
              </w:tabs>
              <w:ind w:left="210" w:hanging="176"/>
              <w:rPr>
                <w:rFonts w:ascii="Arial" w:hAnsi="Arial" w:cs="Arial"/>
                <w:sz w:val="18"/>
                <w:szCs w:val="20"/>
              </w:rPr>
            </w:pP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rPr>
                <w:rFonts w:ascii="Arial" w:hAnsi="Arial" w:cs="Arial"/>
                <w:sz w:val="18"/>
                <w:szCs w:val="22"/>
              </w:rPr>
            </w:pPr>
            <w:r w:rsidRPr="00DF701D">
              <w:rPr>
                <w:rFonts w:ascii="Arial" w:hAnsi="Arial" w:cs="Arial"/>
                <w:sz w:val="18"/>
                <w:szCs w:val="22"/>
              </w:rPr>
              <w:t>Solution de gestion des éléments de configuration</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Environnement de production</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Informations relatives aux conditions d’achat, de location ou de location-vente des éléments de configuration</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Solution de gestion des éléments de configuration paramétrée</w:t>
            </w:r>
          </w:p>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Base de gestion des configurations renseignée</w:t>
            </w:r>
          </w:p>
        </w:tc>
      </w:tr>
      <w:tr w:rsidR="00A910E7" w:rsidRPr="00DF701D" w:rsidTr="00A910E7">
        <w:trPr>
          <w:trHeight w:val="1386"/>
        </w:trPr>
        <w:tc>
          <w:tcPr>
            <w:tcW w:w="851" w:type="dxa"/>
            <w:tcBorders>
              <w:top w:val="single" w:sz="4" w:space="0" w:color="000000"/>
              <w:left w:val="single" w:sz="4" w:space="0" w:color="000000"/>
              <w:bottom w:val="single" w:sz="4" w:space="0" w:color="auto"/>
            </w:tcBorders>
          </w:tcPr>
          <w:p w:rsidR="00A910E7" w:rsidRPr="00DF701D" w:rsidRDefault="00A910E7" w:rsidP="00971E87">
            <w:pPr>
              <w:snapToGrid w:val="0"/>
              <w:rPr>
                <w:rFonts w:ascii="Arial" w:hAnsi="Arial" w:cs="Arial"/>
                <w:sz w:val="18"/>
                <w:szCs w:val="20"/>
              </w:rPr>
            </w:pPr>
            <w:r>
              <w:rPr>
                <w:rFonts w:ascii="Arial" w:hAnsi="Arial" w:cs="Arial"/>
                <w:sz w:val="18"/>
                <w:szCs w:val="20"/>
              </w:rPr>
              <w:t>E6</w:t>
            </w:r>
          </w:p>
        </w:tc>
        <w:tc>
          <w:tcPr>
            <w:tcW w:w="2269" w:type="dxa"/>
            <w:tcBorders>
              <w:top w:val="single" w:sz="4" w:space="0" w:color="000000"/>
              <w:left w:val="single" w:sz="4" w:space="0" w:color="000000"/>
              <w:bottom w:val="single" w:sz="4" w:space="0" w:color="auto"/>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A5.1.2 Recueil d’informations sur une configuration et ses éléments</w:t>
            </w:r>
          </w:p>
        </w:tc>
        <w:tc>
          <w:tcPr>
            <w:tcW w:w="4819" w:type="dxa"/>
            <w:tcBorders>
              <w:top w:val="single" w:sz="4" w:space="0" w:color="000000"/>
              <w:left w:val="single" w:sz="4" w:space="0" w:color="000000"/>
              <w:bottom w:val="single" w:sz="4" w:space="0" w:color="auto"/>
            </w:tcBorders>
          </w:tcPr>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 xml:space="preserve">C5.1.2.1 Renseigner les événements relatifs au cycle de vie d’un élément de la configuration </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C5.1.2.2 Actualiser les caractéristiques des éléments de la configuration</w:t>
            </w:r>
          </w:p>
          <w:p w:rsidR="00A910E7" w:rsidRPr="00DF701D" w:rsidRDefault="00A910E7" w:rsidP="00971E87">
            <w:pPr>
              <w:tabs>
                <w:tab w:val="left" w:pos="210"/>
              </w:tabs>
              <w:ind w:left="210" w:hanging="176"/>
              <w:rPr>
                <w:rFonts w:ascii="Arial" w:hAnsi="Arial" w:cs="Arial"/>
                <w:sz w:val="18"/>
                <w:szCs w:val="20"/>
              </w:rPr>
            </w:pPr>
            <w:r w:rsidRPr="00DF701D">
              <w:rPr>
                <w:rFonts w:ascii="Arial" w:hAnsi="Arial" w:cs="Arial"/>
                <w:sz w:val="18"/>
                <w:szCs w:val="20"/>
              </w:rPr>
              <w:t xml:space="preserve"> </w:t>
            </w:r>
          </w:p>
        </w:tc>
        <w:tc>
          <w:tcPr>
            <w:tcW w:w="3969" w:type="dxa"/>
            <w:tcBorders>
              <w:top w:val="single" w:sz="4" w:space="0" w:color="000000"/>
              <w:left w:val="single" w:sz="4" w:space="0" w:color="000000"/>
              <w:bottom w:val="single" w:sz="4" w:space="0" w:color="auto"/>
            </w:tcBorders>
          </w:tcPr>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 xml:space="preserve">Base de gestion des configurations </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Événements du cycle de vie des éléments de la configuration</w:t>
            </w:r>
            <w:r w:rsidRPr="00DF701D" w:rsidDel="005F3E52">
              <w:rPr>
                <w:rFonts w:ascii="Arial" w:hAnsi="Arial" w:cs="Arial"/>
                <w:sz w:val="18"/>
                <w:szCs w:val="20"/>
              </w:rPr>
              <w:t xml:space="preserve"> </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Référentiels, normes et standards adoptés par le prestataire informatique</w:t>
            </w:r>
            <w:r w:rsidRPr="00DF701D" w:rsidDel="008904D9">
              <w:rPr>
                <w:rFonts w:ascii="Arial" w:hAnsi="Arial" w:cs="Arial"/>
                <w:sz w:val="18"/>
                <w:szCs w:val="20"/>
              </w:rPr>
              <w:t xml:space="preserve"> </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Règlementation en vigueur et dispositions contractuelles</w:t>
            </w:r>
          </w:p>
        </w:tc>
        <w:tc>
          <w:tcPr>
            <w:tcW w:w="3260" w:type="dxa"/>
            <w:tcBorders>
              <w:top w:val="single" w:sz="4" w:space="0" w:color="000000"/>
              <w:left w:val="single" w:sz="4" w:space="0" w:color="000000"/>
              <w:bottom w:val="single" w:sz="4" w:space="0" w:color="auto"/>
              <w:right w:val="single" w:sz="4" w:space="0" w:color="000000"/>
            </w:tcBorders>
          </w:tcPr>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Base de gestion des configurations mise à jour</w:t>
            </w:r>
          </w:p>
          <w:p w:rsidR="00A910E7" w:rsidRPr="00DF701D" w:rsidRDefault="00A910E7" w:rsidP="00971E87">
            <w:pPr>
              <w:tabs>
                <w:tab w:val="left" w:pos="210"/>
              </w:tabs>
              <w:ind w:left="210" w:hanging="210"/>
              <w:rPr>
                <w:rFonts w:ascii="Arial" w:hAnsi="Arial" w:cs="Arial"/>
                <w:sz w:val="18"/>
                <w:szCs w:val="20"/>
              </w:rPr>
            </w:pPr>
          </w:p>
        </w:tc>
      </w:tr>
      <w:tr w:rsidR="00A910E7" w:rsidRPr="00DF701D" w:rsidTr="00A910E7">
        <w:trPr>
          <w:trHeight w:val="1758"/>
        </w:trPr>
        <w:tc>
          <w:tcPr>
            <w:tcW w:w="851" w:type="dxa"/>
            <w:tcBorders>
              <w:top w:val="single" w:sz="4" w:space="0" w:color="000000"/>
              <w:left w:val="single" w:sz="4" w:space="0" w:color="000000"/>
              <w:bottom w:val="single" w:sz="4" w:space="0" w:color="auto"/>
            </w:tcBorders>
          </w:tcPr>
          <w:p w:rsidR="00A910E7" w:rsidRPr="00DF701D" w:rsidRDefault="00A910E7" w:rsidP="00971E87">
            <w:pPr>
              <w:snapToGrid w:val="0"/>
              <w:rPr>
                <w:rFonts w:ascii="Arial" w:hAnsi="Arial" w:cs="Arial"/>
                <w:sz w:val="18"/>
                <w:szCs w:val="20"/>
              </w:rPr>
            </w:pPr>
            <w:r>
              <w:rPr>
                <w:rFonts w:ascii="Arial" w:hAnsi="Arial" w:cs="Arial"/>
                <w:sz w:val="18"/>
                <w:szCs w:val="20"/>
              </w:rPr>
              <w:t>E6</w:t>
            </w:r>
          </w:p>
        </w:tc>
        <w:tc>
          <w:tcPr>
            <w:tcW w:w="2269" w:type="dxa"/>
            <w:tcBorders>
              <w:top w:val="single" w:sz="4" w:space="0" w:color="000000"/>
              <w:left w:val="single" w:sz="4" w:space="0" w:color="000000"/>
              <w:bottom w:val="single" w:sz="4" w:space="0" w:color="auto"/>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A5.1.3 Suivi d’une configuration et de ses éléments</w:t>
            </w:r>
          </w:p>
          <w:p w:rsidR="00A910E7" w:rsidRPr="00DF701D" w:rsidRDefault="00A910E7" w:rsidP="00971E87">
            <w:pPr>
              <w:snapToGrid w:val="0"/>
              <w:rPr>
                <w:rFonts w:ascii="Arial" w:hAnsi="Arial" w:cs="Arial"/>
                <w:sz w:val="18"/>
                <w:szCs w:val="20"/>
              </w:rPr>
            </w:pPr>
          </w:p>
        </w:tc>
        <w:tc>
          <w:tcPr>
            <w:tcW w:w="4819" w:type="dxa"/>
            <w:tcBorders>
              <w:top w:val="single" w:sz="4" w:space="0" w:color="000000"/>
              <w:left w:val="single" w:sz="4" w:space="0" w:color="000000"/>
              <w:bottom w:val="single" w:sz="4" w:space="0" w:color="auto"/>
            </w:tcBorders>
          </w:tcPr>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C5.1.3.1 Contrôler et auditer les éléments de la configuration</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C5.1.3.2 Reconstituer un historique des modifications effectuées sur les éléments de la configuration</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 xml:space="preserve">C5.1.3.3 Identifier les éléments de la configuration à modifier ou à remplacer </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C5.1.3.4 Repérer les équipements obsolètes et en proposer le traitement dans le respect de la réglementation en vigueur</w:t>
            </w:r>
          </w:p>
        </w:tc>
        <w:tc>
          <w:tcPr>
            <w:tcW w:w="3969" w:type="dxa"/>
            <w:tcBorders>
              <w:top w:val="single" w:sz="4" w:space="0" w:color="000000"/>
              <w:left w:val="single" w:sz="4" w:space="0" w:color="000000"/>
              <w:bottom w:val="single" w:sz="4" w:space="0" w:color="auto"/>
            </w:tcBorders>
          </w:tcPr>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 xml:space="preserve">Base de gestion des configurations </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Référentiels, normes et standards adoptés par le prestataire informatique</w:t>
            </w:r>
            <w:r w:rsidRPr="00DF701D" w:rsidDel="008904D9">
              <w:rPr>
                <w:rFonts w:ascii="Arial" w:hAnsi="Arial" w:cs="Arial"/>
                <w:sz w:val="18"/>
                <w:szCs w:val="20"/>
              </w:rPr>
              <w:t xml:space="preserve"> </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Règlementation en vigueur et dispositions contractuelles</w:t>
            </w:r>
          </w:p>
          <w:p w:rsidR="00A910E7" w:rsidRPr="00DF701D" w:rsidRDefault="00A910E7" w:rsidP="00971E87">
            <w:pPr>
              <w:tabs>
                <w:tab w:val="left" w:pos="210"/>
              </w:tabs>
              <w:ind w:left="210"/>
              <w:rPr>
                <w:rFonts w:ascii="Arial" w:hAnsi="Arial" w:cs="Arial"/>
                <w:sz w:val="18"/>
                <w:szCs w:val="20"/>
              </w:rPr>
            </w:pPr>
          </w:p>
          <w:p w:rsidR="00A910E7" w:rsidRPr="00DF701D" w:rsidRDefault="00A910E7" w:rsidP="00971E87">
            <w:pPr>
              <w:tabs>
                <w:tab w:val="left" w:pos="210"/>
              </w:tabs>
              <w:rPr>
                <w:rFonts w:ascii="Arial" w:hAnsi="Arial" w:cs="Arial"/>
                <w:sz w:val="18"/>
                <w:szCs w:val="20"/>
              </w:rPr>
            </w:pPr>
          </w:p>
        </w:tc>
        <w:tc>
          <w:tcPr>
            <w:tcW w:w="3260" w:type="dxa"/>
            <w:tcBorders>
              <w:top w:val="single" w:sz="4" w:space="0" w:color="000000"/>
              <w:left w:val="single" w:sz="4" w:space="0" w:color="000000"/>
              <w:bottom w:val="single" w:sz="4" w:space="0" w:color="auto"/>
              <w:right w:val="single" w:sz="4" w:space="0" w:color="000000"/>
            </w:tcBorders>
          </w:tcPr>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Proposition de modification de la configuration</w:t>
            </w:r>
          </w:p>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Proposition de sortie d’un élément de configuration et liste d’exigences associées</w:t>
            </w:r>
          </w:p>
          <w:p w:rsidR="00A910E7" w:rsidRPr="00DF701D" w:rsidRDefault="00A910E7" w:rsidP="00971E87">
            <w:pPr>
              <w:tabs>
                <w:tab w:val="left" w:pos="210"/>
              </w:tabs>
              <w:ind w:hanging="210"/>
              <w:rPr>
                <w:rFonts w:ascii="Arial" w:hAnsi="Arial" w:cs="Arial"/>
                <w:sz w:val="18"/>
                <w:szCs w:val="20"/>
              </w:rPr>
            </w:pPr>
          </w:p>
        </w:tc>
      </w:tr>
    </w:tbl>
    <w:p w:rsidR="00A910E7" w:rsidRPr="00DF701D" w:rsidRDefault="00A910E7" w:rsidP="00A910E7">
      <w:pPr>
        <w:rPr>
          <w:rFonts w:ascii="Arial" w:hAnsi="Arial" w:cs="Arial"/>
        </w:rPr>
      </w:pPr>
    </w:p>
    <w:p w:rsidR="00A910E7" w:rsidRPr="00DF701D" w:rsidRDefault="00A910E7" w:rsidP="00A910E7">
      <w:pPr>
        <w:rPr>
          <w:rFonts w:ascii="Arial" w:hAnsi="Arial" w:cs="Arial"/>
        </w:rPr>
      </w:pPr>
      <w:r w:rsidRPr="00DF701D">
        <w:rPr>
          <w:rFonts w:ascii="Arial" w:hAnsi="Arial" w:cs="Arial"/>
        </w:rPr>
        <w:br w:type="page"/>
      </w:r>
    </w:p>
    <w:tbl>
      <w:tblPr>
        <w:tblW w:w="15168" w:type="dxa"/>
        <w:tblInd w:w="-34" w:type="dxa"/>
        <w:tblLayout w:type="fixed"/>
        <w:tblLook w:val="0000"/>
      </w:tblPr>
      <w:tblGrid>
        <w:gridCol w:w="851"/>
        <w:gridCol w:w="2269"/>
        <w:gridCol w:w="4819"/>
        <w:gridCol w:w="3969"/>
        <w:gridCol w:w="3260"/>
      </w:tblGrid>
      <w:tr w:rsidR="00A910E7" w:rsidRPr="00DF701D" w:rsidTr="00A910E7">
        <w:trPr>
          <w:trHeight w:val="253"/>
        </w:trPr>
        <w:tc>
          <w:tcPr>
            <w:tcW w:w="851" w:type="dxa"/>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jc w:val="center"/>
              <w:rPr>
                <w:rFonts w:ascii="Arial" w:hAnsi="Arial" w:cs="Arial"/>
                <w:b/>
                <w:szCs w:val="22"/>
              </w:rPr>
            </w:pPr>
          </w:p>
        </w:tc>
        <w:tc>
          <w:tcPr>
            <w:tcW w:w="2269" w:type="dxa"/>
            <w:vMerge w:val="restart"/>
            <w:tcBorders>
              <w:top w:val="single" w:sz="4" w:space="0" w:color="auto"/>
              <w:left w:val="single" w:sz="4" w:space="0" w:color="auto"/>
              <w:bottom w:val="single" w:sz="4" w:space="0" w:color="auto"/>
              <w:right w:val="single" w:sz="4" w:space="0" w:color="auto"/>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top w:val="single" w:sz="4" w:space="0" w:color="auto"/>
              <w:left w:val="single" w:sz="4" w:space="0" w:color="auto"/>
              <w:bottom w:val="single" w:sz="4" w:space="0" w:color="auto"/>
              <w:right w:val="single" w:sz="4" w:space="0" w:color="auto"/>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auto"/>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rPr>
          <w:trHeight w:val="253"/>
        </w:trPr>
        <w:tc>
          <w:tcPr>
            <w:tcW w:w="851" w:type="dxa"/>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jc w:val="center"/>
              <w:rPr>
                <w:rFonts w:ascii="Arial" w:hAnsi="Arial" w:cs="Arial"/>
                <w:b/>
                <w:szCs w:val="22"/>
              </w:rPr>
            </w:pPr>
          </w:p>
        </w:tc>
        <w:tc>
          <w:tcPr>
            <w:tcW w:w="2269" w:type="dxa"/>
            <w:vMerge/>
            <w:tcBorders>
              <w:top w:val="single" w:sz="4" w:space="0" w:color="auto"/>
              <w:left w:val="single" w:sz="4" w:space="0" w:color="auto"/>
              <w:bottom w:val="single" w:sz="4" w:space="0" w:color="auto"/>
              <w:right w:val="single" w:sz="4" w:space="0" w:color="auto"/>
            </w:tcBorders>
            <w:vAlign w:val="center"/>
          </w:tcPr>
          <w:p w:rsidR="00A910E7" w:rsidRPr="00DF701D" w:rsidRDefault="00A910E7" w:rsidP="00971E87">
            <w:pPr>
              <w:snapToGrid w:val="0"/>
              <w:jc w:val="center"/>
              <w:rPr>
                <w:rFonts w:ascii="Arial" w:hAnsi="Arial" w:cs="Arial"/>
                <w:b/>
                <w:szCs w:val="22"/>
              </w:rPr>
            </w:pPr>
          </w:p>
        </w:tc>
        <w:tc>
          <w:tcPr>
            <w:tcW w:w="4819" w:type="dxa"/>
            <w:vMerge/>
            <w:tcBorders>
              <w:top w:val="single" w:sz="4" w:space="0" w:color="auto"/>
              <w:left w:val="single" w:sz="4" w:space="0" w:color="auto"/>
              <w:bottom w:val="single" w:sz="4" w:space="0" w:color="auto"/>
              <w:right w:val="single" w:sz="4" w:space="0" w:color="auto"/>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auto"/>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blPrEx>
          <w:tblCellMar>
            <w:left w:w="0" w:type="dxa"/>
            <w:right w:w="0" w:type="dxa"/>
          </w:tblCellMar>
        </w:tblPrEx>
        <w:trPr>
          <w:trHeight w:val="1038"/>
        </w:trPr>
        <w:tc>
          <w:tcPr>
            <w:tcW w:w="851"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color w:val="000000"/>
                <w:sz w:val="18"/>
                <w:szCs w:val="20"/>
              </w:rPr>
            </w:pPr>
            <w:r>
              <w:rPr>
                <w:rFonts w:ascii="Arial" w:hAnsi="Arial" w:cs="Arial"/>
                <w:color w:val="000000"/>
                <w:sz w:val="18"/>
                <w:szCs w:val="20"/>
              </w:rPr>
              <w:t>E6</w:t>
            </w:r>
          </w:p>
        </w:tc>
        <w:tc>
          <w:tcPr>
            <w:tcW w:w="2269"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color w:val="000000"/>
                <w:sz w:val="18"/>
                <w:szCs w:val="20"/>
              </w:rPr>
              <w:t>A5.1.4 Étude de propositions de contrat de service (client, fournisseur)</w:t>
            </w:r>
          </w:p>
          <w:p w:rsidR="00A910E7" w:rsidRPr="00DF701D" w:rsidRDefault="00A910E7" w:rsidP="00971E87">
            <w:pPr>
              <w:rPr>
                <w:rFonts w:ascii="Arial" w:hAnsi="Arial" w:cs="Arial"/>
                <w:sz w:val="18"/>
                <w:szCs w:val="20"/>
              </w:rPr>
            </w:pP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C5.1.4.1 Assister la maîtrise d’ouvrage dans l’analyse technique de la proposition de contrat</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C5.1.4.2 Interpréter des indicateurs de suivi de la prestation associée à la proposition de contrat</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C5.1.4.3 Renseigner les éléments permettant d’estimer la valeur du service</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Environnement de production</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Proposition de contrat de service (condition de réalisation, indicateurs, valeurs cibles, fourchettes)</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 xml:space="preserve">Référentiels, normes et standards adoptés par le prestataire informatique </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Données techniques, comptables et économiques liées à la fourniture du service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Avis argumenté sur les points techniques de la proposition de contrat de service</w:t>
            </w:r>
          </w:p>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Propositions de modification du contrat de service</w:t>
            </w:r>
          </w:p>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Proposition chiffrée et argumentée des éléments de coût associés à la valeur d’un service</w:t>
            </w:r>
          </w:p>
          <w:p w:rsidR="00A910E7" w:rsidRPr="00DF701D" w:rsidRDefault="00A910E7" w:rsidP="00971E87">
            <w:pPr>
              <w:tabs>
                <w:tab w:val="left" w:pos="210"/>
              </w:tabs>
              <w:ind w:left="-73" w:hanging="210"/>
              <w:rPr>
                <w:rFonts w:ascii="Arial" w:hAnsi="Arial" w:cs="Arial"/>
                <w:sz w:val="18"/>
                <w:szCs w:val="20"/>
              </w:rPr>
            </w:pPr>
          </w:p>
        </w:tc>
      </w:tr>
      <w:tr w:rsidR="00A910E7" w:rsidRPr="00DF701D" w:rsidTr="00A910E7">
        <w:tblPrEx>
          <w:tblCellMar>
            <w:left w:w="0" w:type="dxa"/>
            <w:right w:w="0" w:type="dxa"/>
          </w:tblCellMar>
        </w:tblPrEx>
        <w:trPr>
          <w:trHeight w:val="1058"/>
        </w:trPr>
        <w:tc>
          <w:tcPr>
            <w:tcW w:w="851"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2269"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 xml:space="preserve">A5.1.5 Évaluation d’un élément de configuration ou d’une configuration </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C5.1.5.1 Vérifier un plan d’amortissement</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C5.1.5.2 Apprécier la valeur actuelle d'un élément de configuration</w:t>
            </w:r>
            <w:r w:rsidRPr="00DF701D" w:rsidDel="00E13E13">
              <w:rPr>
                <w:rFonts w:ascii="Arial" w:hAnsi="Arial" w:cs="Arial"/>
                <w:sz w:val="18"/>
                <w:szCs w:val="20"/>
              </w:rPr>
              <w:t xml:space="preserve"> </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Plan d’amortissement</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 xml:space="preserve">Descriptif des conditions d’exploitation d'un élément de configuration </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 xml:space="preserve">Informations relatives aux conditions d’achat, de location ou de location-vente </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Évaluation argumentée des paramètres du plan d’amortissement</w:t>
            </w:r>
          </w:p>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Comparaison argumentée de différents modes d’acquisition d’un élément de configuration</w:t>
            </w:r>
          </w:p>
        </w:tc>
      </w:tr>
      <w:tr w:rsidR="00A910E7" w:rsidRPr="00DF701D" w:rsidTr="00A910E7">
        <w:tblPrEx>
          <w:tblCellMar>
            <w:left w:w="0" w:type="dxa"/>
            <w:right w:w="0" w:type="dxa"/>
          </w:tblCellMar>
        </w:tblPrEx>
        <w:trPr>
          <w:trHeight w:val="1050"/>
        </w:trPr>
        <w:tc>
          <w:tcPr>
            <w:tcW w:w="851"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E5</w:t>
            </w:r>
          </w:p>
        </w:tc>
        <w:tc>
          <w:tcPr>
            <w:tcW w:w="2269"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A5.1.6 Évaluation d’un investissement informatique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 xml:space="preserve">C5.1.6.1 Renseigner les variables d’une étude de rentabilité d’un investissement </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color w:val="000000"/>
                <w:sz w:val="18"/>
                <w:szCs w:val="20"/>
              </w:rPr>
              <w:t>C5.1.6.2 Caractériser et prévoir les investissements matériels et logiciels</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Descriptif des éléments d’un projet d’investissement</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 xml:space="preserve">Caractéristiques des équipements utilisés </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Caractéristiques des logiciels utilisés et des contrats de licence associés</w:t>
            </w:r>
          </w:p>
          <w:p w:rsidR="00A910E7" w:rsidRPr="00DF701D" w:rsidRDefault="00A910E7" w:rsidP="00A910E7">
            <w:pPr>
              <w:numPr>
                <w:ilvl w:val="0"/>
                <w:numId w:val="1"/>
              </w:numPr>
              <w:tabs>
                <w:tab w:val="left" w:pos="210"/>
              </w:tabs>
              <w:rPr>
                <w:rFonts w:ascii="Arial" w:hAnsi="Arial" w:cs="Arial"/>
                <w:sz w:val="18"/>
                <w:szCs w:val="20"/>
              </w:rPr>
            </w:pPr>
            <w:r w:rsidRPr="00DF701D">
              <w:rPr>
                <w:rFonts w:ascii="Arial" w:hAnsi="Arial" w:cs="Arial"/>
                <w:sz w:val="18"/>
                <w:szCs w:val="20"/>
              </w:rPr>
              <w:t>Données et modèles de calcul de rentabilité</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Données et paramètres permettant de calculer la rentabilité prévisionnelle d’un investissement informatique</w:t>
            </w:r>
          </w:p>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Note sur l’opportunité de l’investissement informatique</w:t>
            </w:r>
          </w:p>
          <w:p w:rsidR="00A910E7" w:rsidRPr="00DF701D" w:rsidRDefault="00A910E7" w:rsidP="00971E87">
            <w:pPr>
              <w:tabs>
                <w:tab w:val="left" w:pos="210"/>
              </w:tabs>
              <w:rPr>
                <w:rFonts w:ascii="Arial" w:hAnsi="Arial" w:cs="Arial"/>
                <w:sz w:val="18"/>
                <w:szCs w:val="20"/>
              </w:rPr>
            </w:pPr>
          </w:p>
        </w:tc>
      </w:tr>
    </w:tbl>
    <w:p w:rsidR="00A910E7" w:rsidRPr="00DF701D" w:rsidRDefault="00A910E7" w:rsidP="00A910E7">
      <w:pPr>
        <w:rPr>
          <w:rFonts w:ascii="Arial" w:hAnsi="Arial" w:cs="Arial"/>
        </w:rPr>
      </w:pPr>
    </w:p>
    <w:p w:rsidR="00A910E7" w:rsidRPr="00DF701D" w:rsidRDefault="00A910E7" w:rsidP="00A910E7">
      <w:pPr>
        <w:rPr>
          <w:rFonts w:ascii="Arial" w:hAnsi="Arial" w:cs="Arial"/>
        </w:rPr>
      </w:pPr>
      <w:r w:rsidRPr="00DF701D">
        <w:rPr>
          <w:rFonts w:ascii="Arial" w:hAnsi="Arial" w:cs="Arial"/>
        </w:rPr>
        <w:br w:type="page"/>
      </w:r>
    </w:p>
    <w:tbl>
      <w:tblPr>
        <w:tblW w:w="15168" w:type="dxa"/>
        <w:tblInd w:w="-137" w:type="dxa"/>
        <w:tblLayout w:type="fixed"/>
        <w:tblCellMar>
          <w:left w:w="0" w:type="dxa"/>
          <w:right w:w="0" w:type="dxa"/>
        </w:tblCellMar>
        <w:tblLook w:val="0000"/>
      </w:tblPr>
      <w:tblGrid>
        <w:gridCol w:w="851"/>
        <w:gridCol w:w="2269"/>
        <w:gridCol w:w="4819"/>
        <w:gridCol w:w="3969"/>
        <w:gridCol w:w="3260"/>
      </w:tblGrid>
      <w:tr w:rsidR="00A910E7" w:rsidRPr="00DF701D" w:rsidTr="00A910E7">
        <w:trPr>
          <w:trHeight w:val="253"/>
        </w:trPr>
        <w:tc>
          <w:tcPr>
            <w:tcW w:w="851" w:type="dxa"/>
            <w:tcBorders>
              <w:top w:val="single" w:sz="4" w:space="0" w:color="000000"/>
              <w:left w:val="single" w:sz="4" w:space="0" w:color="000000"/>
              <w:bottom w:val="single" w:sz="4" w:space="0" w:color="000000"/>
              <w:right w:val="single" w:sz="4" w:space="0" w:color="000000"/>
            </w:tcBorders>
          </w:tcPr>
          <w:p w:rsidR="00A910E7" w:rsidRDefault="00A910E7" w:rsidP="00971E87">
            <w:pPr>
              <w:snapToGrid w:val="0"/>
              <w:rPr>
                <w:rFonts w:ascii="Arial" w:hAnsi="Arial" w:cs="Arial"/>
                <w:szCs w:val="22"/>
              </w:rPr>
            </w:pPr>
          </w:p>
        </w:tc>
        <w:tc>
          <w:tcPr>
            <w:tcW w:w="14317"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bCs/>
              </w:rPr>
            </w:pPr>
            <w:r>
              <w:rPr>
                <w:rFonts w:ascii="Arial" w:hAnsi="Arial" w:cs="Arial"/>
                <w:szCs w:val="22"/>
              </w:rPr>
              <w:t>Parcours</w:t>
            </w:r>
            <w:r w:rsidRPr="00DF701D">
              <w:rPr>
                <w:rFonts w:ascii="Arial" w:hAnsi="Arial" w:cs="Arial"/>
                <w:szCs w:val="22"/>
              </w:rPr>
              <w:t xml:space="preserve"> : </w:t>
            </w:r>
            <w:r w:rsidRPr="00DF701D">
              <w:rPr>
                <w:rFonts w:ascii="Arial" w:hAnsi="Arial" w:cs="Arial"/>
                <w:b/>
                <w:bCs/>
                <w:szCs w:val="22"/>
              </w:rPr>
              <w:t>Solutions d’infrastructure, systèmes et réseaux - Solutions logicielles et applications métiers</w:t>
            </w:r>
          </w:p>
        </w:tc>
      </w:tr>
      <w:tr w:rsidR="00A910E7" w:rsidRPr="00DF701D" w:rsidTr="00A910E7">
        <w:trPr>
          <w:trHeight w:val="253"/>
        </w:trPr>
        <w:tc>
          <w:tcPr>
            <w:tcW w:w="851"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317"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rPr>
            </w:pPr>
            <w:r w:rsidRPr="00DF701D">
              <w:rPr>
                <w:rFonts w:ascii="Arial" w:hAnsi="Arial" w:cs="Arial"/>
                <w:szCs w:val="22"/>
              </w:rPr>
              <w:t xml:space="preserve">Processus : </w:t>
            </w:r>
            <w:r w:rsidRPr="00DF701D">
              <w:rPr>
                <w:rFonts w:ascii="Arial" w:hAnsi="Arial" w:cs="Arial"/>
                <w:b/>
                <w:szCs w:val="22"/>
              </w:rPr>
              <w:t>P5 – Gestion du patrimoine informatique</w:t>
            </w:r>
          </w:p>
        </w:tc>
      </w:tr>
      <w:tr w:rsidR="00A910E7" w:rsidRPr="00DF701D" w:rsidTr="00A910E7">
        <w:trPr>
          <w:trHeight w:val="253"/>
        </w:trPr>
        <w:tc>
          <w:tcPr>
            <w:tcW w:w="851"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szCs w:val="22"/>
              </w:rPr>
            </w:pPr>
          </w:p>
        </w:tc>
        <w:tc>
          <w:tcPr>
            <w:tcW w:w="14317"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rPr>
                <w:rFonts w:ascii="Arial" w:hAnsi="Arial" w:cs="Arial"/>
                <w:b/>
              </w:rPr>
            </w:pPr>
            <w:r w:rsidRPr="00DF701D">
              <w:rPr>
                <w:rFonts w:ascii="Arial" w:hAnsi="Arial" w:cs="Arial"/>
                <w:szCs w:val="22"/>
              </w:rPr>
              <w:t>Domaine d’activité </w:t>
            </w:r>
            <w:r w:rsidRPr="00DF701D">
              <w:rPr>
                <w:rFonts w:ascii="Arial" w:hAnsi="Arial" w:cs="Arial"/>
                <w:b/>
                <w:szCs w:val="22"/>
              </w:rPr>
              <w:t>: D5.2 -</w:t>
            </w:r>
            <w:r w:rsidRPr="00DF701D">
              <w:rPr>
                <w:rFonts w:ascii="Arial" w:hAnsi="Arial" w:cs="Arial"/>
                <w:szCs w:val="22"/>
              </w:rPr>
              <w:t xml:space="preserve"> </w:t>
            </w:r>
            <w:r w:rsidRPr="00DF701D">
              <w:rPr>
                <w:rFonts w:ascii="Arial" w:hAnsi="Arial" w:cs="Arial"/>
                <w:b/>
                <w:szCs w:val="22"/>
              </w:rPr>
              <w:t>Gestion des compétences</w:t>
            </w:r>
          </w:p>
        </w:tc>
      </w:tr>
      <w:tr w:rsidR="00A910E7" w:rsidRPr="00DF701D" w:rsidTr="00A910E7">
        <w:trPr>
          <w:trHeight w:val="253"/>
        </w:trPr>
        <w:tc>
          <w:tcPr>
            <w:tcW w:w="851"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p>
        </w:tc>
        <w:tc>
          <w:tcPr>
            <w:tcW w:w="14317" w:type="dxa"/>
            <w:gridSpan w:val="4"/>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jc w:val="both"/>
              <w:rPr>
                <w:rFonts w:ascii="Arial" w:hAnsi="Arial" w:cs="Arial"/>
                <w:sz w:val="22"/>
              </w:rPr>
            </w:pPr>
            <w:r w:rsidRPr="00DF701D">
              <w:rPr>
                <w:rFonts w:ascii="Arial" w:hAnsi="Arial" w:cs="Arial"/>
                <w:sz w:val="22"/>
              </w:rPr>
              <w:t>Le titulaire du diplôme participe à la capitalisation des connaissances, à la consolidation des compétences, à l’échange des bonnes pratiques et des expériences dont le prestataire informatique a besoin pour accroître sa productivité et la qualité de ses services. Il s’inscrit dans un processus continu de professionnalisation en participant, dans son domaine d’expertise, au repérage des évolutions technologiques, des compétences associées et des besoins en formation.</w:t>
            </w:r>
          </w:p>
        </w:tc>
      </w:tr>
      <w:tr w:rsidR="00A910E7" w:rsidRPr="00DF701D" w:rsidTr="00A910E7">
        <w:tblPrEx>
          <w:tblCellMar>
            <w:left w:w="108" w:type="dxa"/>
            <w:right w:w="108" w:type="dxa"/>
          </w:tblCellMar>
        </w:tblPrEx>
        <w:trPr>
          <w:trHeight w:val="253"/>
        </w:trPr>
        <w:tc>
          <w:tcPr>
            <w:tcW w:w="851" w:type="dxa"/>
            <w:tcBorders>
              <w:left w:val="single" w:sz="4" w:space="0" w:color="000000"/>
            </w:tcBorders>
          </w:tcPr>
          <w:p w:rsidR="00A910E7" w:rsidRPr="00DF701D" w:rsidRDefault="00A910E7" w:rsidP="00971E87">
            <w:pPr>
              <w:snapToGrid w:val="0"/>
              <w:jc w:val="center"/>
              <w:rPr>
                <w:rFonts w:ascii="Arial" w:hAnsi="Arial" w:cs="Arial"/>
                <w:b/>
                <w:szCs w:val="22"/>
              </w:rPr>
            </w:pPr>
          </w:p>
        </w:tc>
        <w:tc>
          <w:tcPr>
            <w:tcW w:w="226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Activité</w:t>
            </w:r>
          </w:p>
        </w:tc>
        <w:tc>
          <w:tcPr>
            <w:tcW w:w="4819" w:type="dxa"/>
            <w:vMerge w:val="restart"/>
            <w:tcBorders>
              <w:left w:val="single" w:sz="4" w:space="0" w:color="000000"/>
            </w:tcBorders>
            <w:vAlign w:val="center"/>
          </w:tcPr>
          <w:p w:rsidR="00A910E7" w:rsidRPr="00DF701D" w:rsidRDefault="00A910E7" w:rsidP="00971E87">
            <w:pPr>
              <w:snapToGrid w:val="0"/>
              <w:jc w:val="center"/>
              <w:rPr>
                <w:rFonts w:ascii="Arial" w:hAnsi="Arial" w:cs="Arial"/>
                <w:b/>
                <w:szCs w:val="22"/>
              </w:rPr>
            </w:pPr>
            <w:r w:rsidRPr="00DF701D">
              <w:rPr>
                <w:rFonts w:ascii="Arial" w:hAnsi="Arial" w:cs="Arial"/>
                <w:b/>
                <w:szCs w:val="22"/>
              </w:rPr>
              <w:t>Compétences</w:t>
            </w:r>
          </w:p>
        </w:tc>
        <w:tc>
          <w:tcPr>
            <w:tcW w:w="7229" w:type="dxa"/>
            <w:gridSpan w:val="2"/>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Pr>
                <w:rFonts w:ascii="Arial" w:hAnsi="Arial" w:cs="Arial"/>
                <w:b/>
                <w:szCs w:val="22"/>
              </w:rPr>
              <w:t>Conditions de réalisation de la situation professionnelle</w:t>
            </w:r>
          </w:p>
        </w:tc>
      </w:tr>
      <w:tr w:rsidR="00A910E7" w:rsidRPr="00DF701D" w:rsidTr="00A910E7">
        <w:tblPrEx>
          <w:tblCellMar>
            <w:left w:w="108" w:type="dxa"/>
            <w:right w:w="108" w:type="dxa"/>
          </w:tblCellMar>
        </w:tblPrEx>
        <w:trPr>
          <w:trHeight w:val="253"/>
        </w:trPr>
        <w:tc>
          <w:tcPr>
            <w:tcW w:w="851" w:type="dxa"/>
            <w:tcBorders>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p>
        </w:tc>
        <w:tc>
          <w:tcPr>
            <w:tcW w:w="226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4819" w:type="dxa"/>
            <w:vMerge/>
            <w:tcBorders>
              <w:left w:val="single" w:sz="4" w:space="0" w:color="000000"/>
              <w:bottom w:val="single" w:sz="4" w:space="0" w:color="000000"/>
            </w:tcBorders>
            <w:vAlign w:val="center"/>
          </w:tcPr>
          <w:p w:rsidR="00A910E7" w:rsidRPr="00DF701D" w:rsidRDefault="00A910E7" w:rsidP="00971E87">
            <w:pPr>
              <w:snapToGrid w:val="0"/>
              <w:jc w:val="center"/>
              <w:rPr>
                <w:rFonts w:ascii="Arial" w:hAnsi="Arial" w:cs="Arial"/>
                <w:b/>
                <w:szCs w:val="22"/>
              </w:rPr>
            </w:pPr>
          </w:p>
        </w:tc>
        <w:tc>
          <w:tcPr>
            <w:tcW w:w="3969" w:type="dxa"/>
            <w:tcBorders>
              <w:top w:val="single" w:sz="4" w:space="0" w:color="000000"/>
              <w:left w:val="single" w:sz="4" w:space="0" w:color="000000"/>
              <w:bottom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Ressources fournies</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971E87">
            <w:pPr>
              <w:snapToGrid w:val="0"/>
              <w:jc w:val="center"/>
              <w:rPr>
                <w:rFonts w:ascii="Arial" w:hAnsi="Arial" w:cs="Arial"/>
                <w:b/>
                <w:szCs w:val="22"/>
              </w:rPr>
            </w:pPr>
            <w:r w:rsidRPr="00DF701D">
              <w:rPr>
                <w:rFonts w:ascii="Arial" w:hAnsi="Arial" w:cs="Arial"/>
                <w:b/>
                <w:szCs w:val="22"/>
              </w:rPr>
              <w:t>Résultats attendus</w:t>
            </w:r>
          </w:p>
        </w:tc>
      </w:tr>
      <w:tr w:rsidR="00A910E7" w:rsidRPr="00DF701D" w:rsidTr="00A910E7">
        <w:trPr>
          <w:trHeight w:val="253"/>
        </w:trPr>
        <w:tc>
          <w:tcPr>
            <w:tcW w:w="851"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E6</w:t>
            </w:r>
          </w:p>
        </w:tc>
        <w:tc>
          <w:tcPr>
            <w:tcW w:w="2269"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A5.2.1 Exploitation des référentiels, normes et standards adoptés par le prestataire informatique </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C5.2.1.1 Évaluer le degré de conformité des pratiques à un référentiel, à une norme ou à un standard adopté par le prestataire informatique</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C5.2.1.2 Identifier et partager les bonnes pratiques à intégrer</w:t>
            </w:r>
          </w:p>
          <w:p w:rsidR="00A910E7" w:rsidRPr="00DF701D" w:rsidRDefault="00A910E7" w:rsidP="00971E87">
            <w:pPr>
              <w:tabs>
                <w:tab w:val="left" w:pos="210"/>
              </w:tabs>
              <w:ind w:left="-73" w:hanging="176"/>
              <w:rPr>
                <w:rFonts w:ascii="Arial" w:hAnsi="Arial" w:cs="Arial"/>
                <w:sz w:val="18"/>
                <w:szCs w:val="20"/>
              </w:rPr>
            </w:pP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2"/>
              </w:numPr>
              <w:tabs>
                <w:tab w:val="left" w:pos="176"/>
              </w:tabs>
              <w:ind w:left="176" w:hanging="142"/>
              <w:rPr>
                <w:rFonts w:ascii="Arial" w:hAnsi="Arial" w:cs="Arial"/>
                <w:sz w:val="18"/>
                <w:szCs w:val="20"/>
              </w:rPr>
            </w:pPr>
            <w:r w:rsidRPr="00DF701D">
              <w:rPr>
                <w:rFonts w:ascii="Arial" w:hAnsi="Arial" w:cs="Arial"/>
                <w:sz w:val="18"/>
                <w:szCs w:val="20"/>
              </w:rPr>
              <w:t>Référentiels, normes et standards adoptés par le prestataire informatique</w:t>
            </w:r>
          </w:p>
          <w:p w:rsidR="00A910E7" w:rsidRPr="00DF701D" w:rsidRDefault="00A910E7" w:rsidP="00A910E7">
            <w:pPr>
              <w:numPr>
                <w:ilvl w:val="0"/>
                <w:numId w:val="2"/>
              </w:numPr>
              <w:tabs>
                <w:tab w:val="left" w:pos="176"/>
              </w:tabs>
              <w:ind w:left="176" w:hanging="142"/>
              <w:rPr>
                <w:rFonts w:ascii="Arial" w:hAnsi="Arial" w:cs="Arial"/>
                <w:sz w:val="18"/>
                <w:szCs w:val="20"/>
              </w:rPr>
            </w:pPr>
            <w:r w:rsidRPr="00DF701D">
              <w:rPr>
                <w:rFonts w:ascii="Arial" w:hAnsi="Arial" w:cs="Arial"/>
                <w:sz w:val="18"/>
                <w:szCs w:val="20"/>
              </w:rPr>
              <w:t>Réglementation liée aux usages du numérique</w:t>
            </w:r>
          </w:p>
          <w:p w:rsidR="00A910E7" w:rsidRPr="00DF701D" w:rsidRDefault="00A910E7" w:rsidP="00A910E7">
            <w:pPr>
              <w:numPr>
                <w:ilvl w:val="0"/>
                <w:numId w:val="2"/>
              </w:numPr>
              <w:tabs>
                <w:tab w:val="left" w:pos="176"/>
              </w:tabs>
              <w:ind w:left="176" w:hanging="142"/>
              <w:rPr>
                <w:rFonts w:ascii="Arial" w:hAnsi="Arial" w:cs="Arial"/>
                <w:sz w:val="18"/>
                <w:szCs w:val="20"/>
              </w:rPr>
            </w:pPr>
            <w:r w:rsidRPr="00DF701D">
              <w:rPr>
                <w:rFonts w:ascii="Arial" w:hAnsi="Arial" w:cs="Arial"/>
                <w:sz w:val="18"/>
                <w:szCs w:val="20"/>
              </w:rPr>
              <w:t>Contexte de production ou de fourniture d'un service</w:t>
            </w: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Mesure du respect des référentiels, normes et standards adoptés par le prestataire informatique</w:t>
            </w:r>
          </w:p>
          <w:p w:rsidR="00A910E7" w:rsidRPr="00D25AB0"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Propositions de bonnes pratiques ou de mise en conformité de l’activité avec les référentiels, normes et standards adoptés par le prestataire informatique</w:t>
            </w:r>
          </w:p>
        </w:tc>
      </w:tr>
      <w:tr w:rsidR="00A910E7" w:rsidRPr="00DF701D" w:rsidTr="00A910E7">
        <w:trPr>
          <w:trHeight w:val="253"/>
        </w:trPr>
        <w:tc>
          <w:tcPr>
            <w:tcW w:w="851"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Pr>
                <w:rFonts w:ascii="Arial" w:hAnsi="Arial" w:cs="Arial"/>
                <w:sz w:val="18"/>
                <w:szCs w:val="20"/>
              </w:rPr>
              <w:t>E6</w:t>
            </w:r>
          </w:p>
        </w:tc>
        <w:tc>
          <w:tcPr>
            <w:tcW w:w="2269" w:type="dxa"/>
            <w:tcBorders>
              <w:top w:val="single" w:sz="4" w:space="0" w:color="000000"/>
              <w:left w:val="single" w:sz="4" w:space="0" w:color="000000"/>
              <w:bottom w:val="single" w:sz="4" w:space="0" w:color="000000"/>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A5.2.2 Veille technologique</w:t>
            </w:r>
          </w:p>
        </w:tc>
        <w:tc>
          <w:tcPr>
            <w:tcW w:w="4819" w:type="dxa"/>
            <w:tcBorders>
              <w:top w:val="single" w:sz="4" w:space="0" w:color="000000"/>
              <w:left w:val="single" w:sz="4" w:space="0" w:color="000000"/>
              <w:bottom w:val="single" w:sz="4" w:space="0" w:color="000000"/>
            </w:tcBorders>
          </w:tcPr>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C5.2.2.1 Définir une stratégie de recherche d’informations</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C5.2.2.2 Tenir à jour une liste de sources d'information</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 xml:space="preserve">C5.2.2.3 Évaluer la qualité d'une source d'information en fonction d'un besoin </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C5.2.2.4 Synthétiser et diffuser les résultats d'une veille</w:t>
            </w:r>
          </w:p>
        </w:tc>
        <w:tc>
          <w:tcPr>
            <w:tcW w:w="3969" w:type="dxa"/>
            <w:tcBorders>
              <w:top w:val="single" w:sz="4" w:space="0" w:color="000000"/>
              <w:left w:val="single" w:sz="4" w:space="0" w:color="000000"/>
              <w:bottom w:val="single" w:sz="4" w:space="0" w:color="000000"/>
            </w:tcBorders>
          </w:tcPr>
          <w:p w:rsidR="00A910E7" w:rsidRPr="00DF701D" w:rsidRDefault="00A910E7" w:rsidP="00A910E7">
            <w:pPr>
              <w:numPr>
                <w:ilvl w:val="0"/>
                <w:numId w:val="2"/>
              </w:numPr>
              <w:tabs>
                <w:tab w:val="left" w:pos="176"/>
              </w:tabs>
              <w:ind w:left="176" w:hanging="142"/>
              <w:rPr>
                <w:rFonts w:ascii="Arial" w:hAnsi="Arial" w:cs="Arial"/>
                <w:sz w:val="18"/>
                <w:szCs w:val="20"/>
              </w:rPr>
            </w:pPr>
            <w:r w:rsidRPr="00DF701D">
              <w:rPr>
                <w:rFonts w:ascii="Arial" w:hAnsi="Arial" w:cs="Arial"/>
                <w:sz w:val="18"/>
                <w:szCs w:val="20"/>
              </w:rPr>
              <w:t>Thème de veille</w:t>
            </w:r>
          </w:p>
          <w:p w:rsidR="00A910E7" w:rsidRPr="00DF701D" w:rsidRDefault="00A910E7" w:rsidP="00A910E7">
            <w:pPr>
              <w:numPr>
                <w:ilvl w:val="0"/>
                <w:numId w:val="2"/>
              </w:numPr>
              <w:tabs>
                <w:tab w:val="left" w:pos="176"/>
              </w:tabs>
              <w:ind w:left="176" w:hanging="142"/>
              <w:rPr>
                <w:rFonts w:ascii="Arial" w:hAnsi="Arial" w:cs="Arial"/>
                <w:sz w:val="18"/>
                <w:szCs w:val="20"/>
              </w:rPr>
            </w:pPr>
            <w:r w:rsidRPr="00DF701D">
              <w:rPr>
                <w:rFonts w:ascii="Arial" w:hAnsi="Arial" w:cs="Arial"/>
                <w:sz w:val="18"/>
                <w:szCs w:val="20"/>
              </w:rPr>
              <w:t>Description des dispositifs de veille existants chez le prestataire informatique</w:t>
            </w:r>
          </w:p>
          <w:p w:rsidR="00A910E7" w:rsidRPr="00DF701D" w:rsidRDefault="00A910E7" w:rsidP="00971E87">
            <w:pPr>
              <w:tabs>
                <w:tab w:val="left" w:pos="176"/>
              </w:tabs>
              <w:ind w:left="176" w:hanging="142"/>
              <w:rPr>
                <w:rFonts w:ascii="Arial" w:hAnsi="Arial" w:cs="Arial"/>
                <w:sz w:val="18"/>
                <w:szCs w:val="20"/>
              </w:rPr>
            </w:pPr>
          </w:p>
        </w:tc>
        <w:tc>
          <w:tcPr>
            <w:tcW w:w="3260" w:type="dxa"/>
            <w:tcBorders>
              <w:top w:val="single" w:sz="4" w:space="0" w:color="000000"/>
              <w:left w:val="single" w:sz="4" w:space="0" w:color="000000"/>
              <w:bottom w:val="single" w:sz="4" w:space="0" w:color="000000"/>
              <w:right w:val="single" w:sz="4" w:space="0" w:color="000000"/>
            </w:tcBorders>
          </w:tcPr>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Liste des sources retenues</w:t>
            </w:r>
          </w:p>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Synthèse des résultats de la veille (publication, note, présentation orale, base de signets, blogs, …)</w:t>
            </w:r>
          </w:p>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Note d’opportunité argumentée sur une technologie, un composant, un outil ou une méthode</w:t>
            </w:r>
          </w:p>
        </w:tc>
      </w:tr>
      <w:tr w:rsidR="00A910E7" w:rsidRPr="00DF701D" w:rsidTr="00A910E7">
        <w:trPr>
          <w:trHeight w:val="253"/>
        </w:trPr>
        <w:tc>
          <w:tcPr>
            <w:tcW w:w="851" w:type="dxa"/>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Pr>
                <w:rFonts w:ascii="Arial" w:hAnsi="Arial" w:cs="Arial"/>
                <w:sz w:val="18"/>
                <w:szCs w:val="20"/>
              </w:rPr>
              <w:t>E6</w:t>
            </w:r>
          </w:p>
        </w:tc>
        <w:tc>
          <w:tcPr>
            <w:tcW w:w="2269" w:type="dxa"/>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A5.2.3 Repérage des compléments de formation ou d’auto-formation utiles à l’acquisition de nouvelles compétences</w:t>
            </w:r>
          </w:p>
        </w:tc>
        <w:tc>
          <w:tcPr>
            <w:tcW w:w="4819"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C5.2.3.1 Identifier les besoins de formation pour mettre en œuvre une technologie, un composant, un outil ou une méthode</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C5.2.3.2 Repérer l’offre et les dispositifs de formation</w:t>
            </w:r>
          </w:p>
        </w:tc>
        <w:tc>
          <w:tcPr>
            <w:tcW w:w="3969"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2"/>
              </w:numPr>
              <w:tabs>
                <w:tab w:val="left" w:pos="176"/>
              </w:tabs>
              <w:ind w:left="176" w:hanging="142"/>
              <w:rPr>
                <w:rFonts w:ascii="Arial" w:hAnsi="Arial" w:cs="Arial"/>
                <w:sz w:val="18"/>
                <w:szCs w:val="20"/>
              </w:rPr>
            </w:pPr>
            <w:r w:rsidRPr="00DF701D">
              <w:rPr>
                <w:rFonts w:ascii="Arial" w:hAnsi="Arial" w:cs="Arial"/>
                <w:sz w:val="18"/>
                <w:szCs w:val="20"/>
              </w:rPr>
              <w:t>Technologie, composant, outil ou méthode à exploiter</w:t>
            </w:r>
          </w:p>
          <w:p w:rsidR="00A910E7" w:rsidRPr="00DF701D" w:rsidRDefault="00A910E7" w:rsidP="00A910E7">
            <w:pPr>
              <w:numPr>
                <w:ilvl w:val="0"/>
                <w:numId w:val="2"/>
              </w:numPr>
              <w:tabs>
                <w:tab w:val="left" w:pos="176"/>
              </w:tabs>
              <w:ind w:left="176" w:hanging="142"/>
              <w:rPr>
                <w:rFonts w:ascii="Arial" w:hAnsi="Arial" w:cs="Arial"/>
                <w:sz w:val="18"/>
                <w:szCs w:val="20"/>
              </w:rPr>
            </w:pPr>
            <w:r w:rsidRPr="00DF701D">
              <w:rPr>
                <w:rFonts w:ascii="Arial" w:hAnsi="Arial" w:cs="Arial"/>
                <w:sz w:val="18"/>
                <w:szCs w:val="20"/>
              </w:rPr>
              <w:t>Catalogues, dispositifs de formation</w:t>
            </w:r>
          </w:p>
        </w:tc>
        <w:tc>
          <w:tcPr>
            <w:tcW w:w="3260"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 xml:space="preserve">Liste des besoins de formation </w:t>
            </w:r>
          </w:p>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Liste des formations nécessaires</w:t>
            </w:r>
          </w:p>
        </w:tc>
      </w:tr>
      <w:tr w:rsidR="00A910E7" w:rsidRPr="00DF701D" w:rsidTr="00A910E7">
        <w:trPr>
          <w:trHeight w:val="253"/>
        </w:trPr>
        <w:tc>
          <w:tcPr>
            <w:tcW w:w="851" w:type="dxa"/>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Pr>
                <w:rFonts w:ascii="Arial" w:hAnsi="Arial" w:cs="Arial"/>
                <w:sz w:val="18"/>
                <w:szCs w:val="20"/>
              </w:rPr>
              <w:t>E6</w:t>
            </w:r>
          </w:p>
        </w:tc>
        <w:tc>
          <w:tcPr>
            <w:tcW w:w="2269" w:type="dxa"/>
            <w:tcBorders>
              <w:top w:val="single" w:sz="4" w:space="0" w:color="auto"/>
              <w:left w:val="single" w:sz="4" w:space="0" w:color="auto"/>
              <w:bottom w:val="single" w:sz="4" w:space="0" w:color="auto"/>
              <w:right w:val="single" w:sz="4" w:space="0" w:color="auto"/>
            </w:tcBorders>
          </w:tcPr>
          <w:p w:rsidR="00A910E7" w:rsidRPr="00DF701D" w:rsidRDefault="00A910E7" w:rsidP="00971E87">
            <w:pPr>
              <w:snapToGrid w:val="0"/>
              <w:rPr>
                <w:rFonts w:ascii="Arial" w:hAnsi="Arial" w:cs="Arial"/>
                <w:sz w:val="18"/>
                <w:szCs w:val="20"/>
              </w:rPr>
            </w:pPr>
            <w:r w:rsidRPr="00DF701D">
              <w:rPr>
                <w:rFonts w:ascii="Arial" w:hAnsi="Arial" w:cs="Arial"/>
                <w:sz w:val="18"/>
                <w:szCs w:val="20"/>
              </w:rPr>
              <w:t>A5.2.4 Étude d‘une technologie, d’un composant, d’un outil ou d’une méthode</w:t>
            </w:r>
          </w:p>
        </w:tc>
        <w:tc>
          <w:tcPr>
            <w:tcW w:w="4819"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C5.2.4.1 Se documenter à propos d‘une technologie, d’un composant, d’un outil ou d’une méthode</w:t>
            </w:r>
          </w:p>
          <w:p w:rsidR="00A910E7" w:rsidRPr="00DF701D" w:rsidRDefault="00A910E7" w:rsidP="00A910E7">
            <w:pPr>
              <w:numPr>
                <w:ilvl w:val="0"/>
                <w:numId w:val="1"/>
              </w:numPr>
              <w:tabs>
                <w:tab w:val="left" w:pos="210"/>
                <w:tab w:val="num" w:pos="360"/>
              </w:tabs>
              <w:ind w:left="210" w:hanging="176"/>
              <w:rPr>
                <w:rFonts w:ascii="Arial" w:hAnsi="Arial" w:cs="Arial"/>
                <w:sz w:val="18"/>
                <w:szCs w:val="20"/>
              </w:rPr>
            </w:pPr>
            <w:r w:rsidRPr="00DF701D">
              <w:rPr>
                <w:rFonts w:ascii="Arial" w:hAnsi="Arial" w:cs="Arial"/>
                <w:sz w:val="18"/>
                <w:szCs w:val="20"/>
              </w:rPr>
              <w:t xml:space="preserve">C5.2.4.2 Identifier le potentiel et les limites d'une technologie, d’un composant, d’un outil ou d’une méthode par rapport à un service à produire </w:t>
            </w:r>
          </w:p>
        </w:tc>
        <w:tc>
          <w:tcPr>
            <w:tcW w:w="3969"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2"/>
              </w:numPr>
              <w:tabs>
                <w:tab w:val="left" w:pos="176"/>
              </w:tabs>
              <w:ind w:left="176" w:hanging="142"/>
              <w:rPr>
                <w:rFonts w:ascii="Arial" w:hAnsi="Arial" w:cs="Arial"/>
                <w:sz w:val="18"/>
                <w:szCs w:val="20"/>
              </w:rPr>
            </w:pPr>
            <w:r w:rsidRPr="00DF701D">
              <w:rPr>
                <w:rFonts w:ascii="Arial" w:hAnsi="Arial" w:cs="Arial"/>
                <w:sz w:val="18"/>
                <w:szCs w:val="20"/>
              </w:rPr>
              <w:t>Documentation sur une technologie, un composant, un outil ou une méthode</w:t>
            </w:r>
          </w:p>
          <w:p w:rsidR="00A910E7" w:rsidRPr="00DF701D" w:rsidRDefault="00A910E7" w:rsidP="00A910E7">
            <w:pPr>
              <w:numPr>
                <w:ilvl w:val="0"/>
                <w:numId w:val="2"/>
              </w:numPr>
              <w:tabs>
                <w:tab w:val="left" w:pos="176"/>
              </w:tabs>
              <w:ind w:left="176" w:hanging="142"/>
              <w:rPr>
                <w:rFonts w:ascii="Arial" w:hAnsi="Arial" w:cs="Arial"/>
                <w:sz w:val="18"/>
                <w:szCs w:val="20"/>
              </w:rPr>
            </w:pPr>
            <w:r w:rsidRPr="00DF701D">
              <w:rPr>
                <w:rFonts w:ascii="Arial" w:hAnsi="Arial" w:cs="Arial"/>
                <w:sz w:val="18"/>
                <w:szCs w:val="20"/>
              </w:rPr>
              <w:t>Supports et dispositifs d’auto-formation</w:t>
            </w:r>
          </w:p>
        </w:tc>
        <w:tc>
          <w:tcPr>
            <w:tcW w:w="3260" w:type="dxa"/>
            <w:tcBorders>
              <w:top w:val="single" w:sz="4" w:space="0" w:color="auto"/>
              <w:left w:val="single" w:sz="4" w:space="0" w:color="auto"/>
              <w:bottom w:val="single" w:sz="4" w:space="0" w:color="auto"/>
              <w:right w:val="single" w:sz="4" w:space="0" w:color="auto"/>
            </w:tcBorders>
          </w:tcPr>
          <w:p w:rsidR="00A910E7" w:rsidRPr="00DF701D" w:rsidRDefault="00A910E7" w:rsidP="00A910E7">
            <w:pPr>
              <w:numPr>
                <w:ilvl w:val="0"/>
                <w:numId w:val="1"/>
              </w:numPr>
              <w:tabs>
                <w:tab w:val="left" w:pos="210"/>
                <w:tab w:val="num" w:pos="360"/>
              </w:tabs>
              <w:ind w:left="210" w:hanging="210"/>
              <w:rPr>
                <w:rFonts w:ascii="Arial" w:hAnsi="Arial" w:cs="Arial"/>
                <w:sz w:val="18"/>
                <w:szCs w:val="20"/>
              </w:rPr>
            </w:pPr>
            <w:r w:rsidRPr="00DF701D">
              <w:rPr>
                <w:rFonts w:ascii="Arial" w:hAnsi="Arial" w:cs="Arial"/>
                <w:sz w:val="18"/>
                <w:szCs w:val="20"/>
              </w:rPr>
              <w:t>Note d’opportunité sur l’intégration d‘une technologie, un composant, un outil ou une méthode dans une solution</w:t>
            </w:r>
          </w:p>
        </w:tc>
      </w:tr>
    </w:tbl>
    <w:p w:rsidR="00F4322B" w:rsidRDefault="00F4322B"/>
    <w:sectPr w:rsidR="00F4322B" w:rsidSect="00A910E7">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75B93"/>
    <w:multiLevelType w:val="hybridMultilevel"/>
    <w:tmpl w:val="ACAE42DA"/>
    <w:lvl w:ilvl="0" w:tplc="040C0001">
      <w:start w:val="1"/>
      <w:numFmt w:val="bullet"/>
      <w:lvlText w:val=""/>
      <w:lvlJc w:val="left"/>
      <w:pPr>
        <w:ind w:left="647" w:hanging="360"/>
      </w:pPr>
      <w:rPr>
        <w:rFonts w:ascii="Symbol" w:hAnsi="Symbol" w:hint="default"/>
      </w:rPr>
    </w:lvl>
    <w:lvl w:ilvl="1" w:tplc="040C0003" w:tentative="1">
      <w:start w:val="1"/>
      <w:numFmt w:val="bullet"/>
      <w:lvlText w:val="o"/>
      <w:lvlJc w:val="left"/>
      <w:pPr>
        <w:ind w:left="1367" w:hanging="360"/>
      </w:pPr>
      <w:rPr>
        <w:rFonts w:ascii="Courier New" w:hAnsi="Courier New" w:cs="Courier New" w:hint="default"/>
      </w:rPr>
    </w:lvl>
    <w:lvl w:ilvl="2" w:tplc="040C0005" w:tentative="1">
      <w:start w:val="1"/>
      <w:numFmt w:val="bullet"/>
      <w:lvlText w:val=""/>
      <w:lvlJc w:val="left"/>
      <w:pPr>
        <w:ind w:left="2087" w:hanging="360"/>
      </w:pPr>
      <w:rPr>
        <w:rFonts w:ascii="Wingdings" w:hAnsi="Wingdings" w:hint="default"/>
      </w:rPr>
    </w:lvl>
    <w:lvl w:ilvl="3" w:tplc="040C0001" w:tentative="1">
      <w:start w:val="1"/>
      <w:numFmt w:val="bullet"/>
      <w:lvlText w:val=""/>
      <w:lvlJc w:val="left"/>
      <w:pPr>
        <w:ind w:left="2807" w:hanging="360"/>
      </w:pPr>
      <w:rPr>
        <w:rFonts w:ascii="Symbol" w:hAnsi="Symbol" w:hint="default"/>
      </w:rPr>
    </w:lvl>
    <w:lvl w:ilvl="4" w:tplc="040C0003" w:tentative="1">
      <w:start w:val="1"/>
      <w:numFmt w:val="bullet"/>
      <w:lvlText w:val="o"/>
      <w:lvlJc w:val="left"/>
      <w:pPr>
        <w:ind w:left="3527" w:hanging="360"/>
      </w:pPr>
      <w:rPr>
        <w:rFonts w:ascii="Courier New" w:hAnsi="Courier New" w:cs="Courier New" w:hint="default"/>
      </w:rPr>
    </w:lvl>
    <w:lvl w:ilvl="5" w:tplc="040C0005" w:tentative="1">
      <w:start w:val="1"/>
      <w:numFmt w:val="bullet"/>
      <w:lvlText w:val=""/>
      <w:lvlJc w:val="left"/>
      <w:pPr>
        <w:ind w:left="4247" w:hanging="360"/>
      </w:pPr>
      <w:rPr>
        <w:rFonts w:ascii="Wingdings" w:hAnsi="Wingdings" w:hint="default"/>
      </w:rPr>
    </w:lvl>
    <w:lvl w:ilvl="6" w:tplc="040C0001" w:tentative="1">
      <w:start w:val="1"/>
      <w:numFmt w:val="bullet"/>
      <w:lvlText w:val=""/>
      <w:lvlJc w:val="left"/>
      <w:pPr>
        <w:ind w:left="4967" w:hanging="360"/>
      </w:pPr>
      <w:rPr>
        <w:rFonts w:ascii="Symbol" w:hAnsi="Symbol" w:hint="default"/>
      </w:rPr>
    </w:lvl>
    <w:lvl w:ilvl="7" w:tplc="040C0003" w:tentative="1">
      <w:start w:val="1"/>
      <w:numFmt w:val="bullet"/>
      <w:lvlText w:val="o"/>
      <w:lvlJc w:val="left"/>
      <w:pPr>
        <w:ind w:left="5687" w:hanging="360"/>
      </w:pPr>
      <w:rPr>
        <w:rFonts w:ascii="Courier New" w:hAnsi="Courier New" w:cs="Courier New" w:hint="default"/>
      </w:rPr>
    </w:lvl>
    <w:lvl w:ilvl="8" w:tplc="040C0005" w:tentative="1">
      <w:start w:val="1"/>
      <w:numFmt w:val="bullet"/>
      <w:lvlText w:val=""/>
      <w:lvlJc w:val="left"/>
      <w:pPr>
        <w:ind w:left="6407" w:hanging="360"/>
      </w:pPr>
      <w:rPr>
        <w:rFonts w:ascii="Wingdings" w:hAnsi="Wingdings" w:hint="default"/>
      </w:rPr>
    </w:lvl>
  </w:abstractNum>
  <w:abstractNum w:abstractNumId="1">
    <w:nsid w:val="51C653FA"/>
    <w:multiLevelType w:val="hybridMultilevel"/>
    <w:tmpl w:val="6C6AAEB8"/>
    <w:lvl w:ilvl="0" w:tplc="040C0001">
      <w:start w:val="1"/>
      <w:numFmt w:val="bullet"/>
      <w:lvlText w:val=""/>
      <w:lvlJc w:val="left"/>
      <w:pPr>
        <w:tabs>
          <w:tab w:val="num" w:pos="502"/>
        </w:tabs>
        <w:ind w:left="502" w:hanging="360"/>
      </w:pPr>
      <w:rPr>
        <w:rFonts w:ascii="Symbol" w:hAnsi="Symbol" w:hint="default"/>
      </w:rPr>
    </w:lvl>
    <w:lvl w:ilvl="1" w:tplc="040C0003">
      <w:start w:val="1"/>
      <w:numFmt w:val="bullet"/>
      <w:lvlText w:val="o"/>
      <w:lvlJc w:val="left"/>
      <w:pPr>
        <w:ind w:left="1218" w:hanging="360"/>
      </w:pPr>
      <w:rPr>
        <w:rFonts w:ascii="Courier New" w:hAnsi="Courier New" w:cs="Courier New" w:hint="default"/>
      </w:rPr>
    </w:lvl>
    <w:lvl w:ilvl="2" w:tplc="040C0005" w:tentative="1">
      <w:start w:val="1"/>
      <w:numFmt w:val="bullet"/>
      <w:lvlText w:val=""/>
      <w:lvlJc w:val="left"/>
      <w:pPr>
        <w:ind w:left="1938" w:hanging="360"/>
      </w:pPr>
      <w:rPr>
        <w:rFonts w:ascii="Wingdings" w:hAnsi="Wingdings" w:hint="default"/>
      </w:rPr>
    </w:lvl>
    <w:lvl w:ilvl="3" w:tplc="040C0001" w:tentative="1">
      <w:start w:val="1"/>
      <w:numFmt w:val="bullet"/>
      <w:lvlText w:val=""/>
      <w:lvlJc w:val="left"/>
      <w:pPr>
        <w:ind w:left="2658" w:hanging="360"/>
      </w:pPr>
      <w:rPr>
        <w:rFonts w:ascii="Symbol" w:hAnsi="Symbol" w:hint="default"/>
      </w:rPr>
    </w:lvl>
    <w:lvl w:ilvl="4" w:tplc="040C0003" w:tentative="1">
      <w:start w:val="1"/>
      <w:numFmt w:val="bullet"/>
      <w:lvlText w:val="o"/>
      <w:lvlJc w:val="left"/>
      <w:pPr>
        <w:ind w:left="3378" w:hanging="360"/>
      </w:pPr>
      <w:rPr>
        <w:rFonts w:ascii="Courier New" w:hAnsi="Courier New" w:cs="Courier New" w:hint="default"/>
      </w:rPr>
    </w:lvl>
    <w:lvl w:ilvl="5" w:tplc="040C0005" w:tentative="1">
      <w:start w:val="1"/>
      <w:numFmt w:val="bullet"/>
      <w:lvlText w:val=""/>
      <w:lvlJc w:val="left"/>
      <w:pPr>
        <w:ind w:left="4098" w:hanging="360"/>
      </w:pPr>
      <w:rPr>
        <w:rFonts w:ascii="Wingdings" w:hAnsi="Wingdings" w:hint="default"/>
      </w:rPr>
    </w:lvl>
    <w:lvl w:ilvl="6" w:tplc="040C0001" w:tentative="1">
      <w:start w:val="1"/>
      <w:numFmt w:val="bullet"/>
      <w:lvlText w:val=""/>
      <w:lvlJc w:val="left"/>
      <w:pPr>
        <w:ind w:left="4818" w:hanging="360"/>
      </w:pPr>
      <w:rPr>
        <w:rFonts w:ascii="Symbol" w:hAnsi="Symbol" w:hint="default"/>
      </w:rPr>
    </w:lvl>
    <w:lvl w:ilvl="7" w:tplc="040C0003" w:tentative="1">
      <w:start w:val="1"/>
      <w:numFmt w:val="bullet"/>
      <w:lvlText w:val="o"/>
      <w:lvlJc w:val="left"/>
      <w:pPr>
        <w:ind w:left="5538" w:hanging="360"/>
      </w:pPr>
      <w:rPr>
        <w:rFonts w:ascii="Courier New" w:hAnsi="Courier New" w:cs="Courier New" w:hint="default"/>
      </w:rPr>
    </w:lvl>
    <w:lvl w:ilvl="8" w:tplc="040C0005" w:tentative="1">
      <w:start w:val="1"/>
      <w:numFmt w:val="bullet"/>
      <w:lvlText w:val=""/>
      <w:lvlJc w:val="left"/>
      <w:pPr>
        <w:ind w:left="6258"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A910E7"/>
    <w:rsid w:val="00A910E7"/>
    <w:rsid w:val="00F432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0E7"/>
    <w:pPr>
      <w:suppressAutoHyphens/>
      <w:spacing w:after="0" w:line="240" w:lineRule="auto"/>
    </w:pPr>
    <w:rPr>
      <w:rFonts w:ascii="Times New Roman" w:eastAsia="Times New Roman" w:hAnsi="Times New Roman" w:cs="Times New Roman"/>
      <w:sz w:val="24"/>
      <w:szCs w:val="24"/>
      <w:lang w:eastAsia="ar-SA"/>
    </w:rPr>
  </w:style>
  <w:style w:type="paragraph" w:styleId="Titre1">
    <w:name w:val="heading 1"/>
    <w:basedOn w:val="Normal"/>
    <w:next w:val="Normal"/>
    <w:link w:val="Titre1Car"/>
    <w:qFormat/>
    <w:rsid w:val="00A910E7"/>
    <w:pPr>
      <w:keepNext/>
      <w:spacing w:before="240" w:after="60"/>
      <w:jc w:val="center"/>
      <w:outlineLvl w:val="0"/>
    </w:pPr>
    <w:rPr>
      <w:b/>
      <w:bCs/>
      <w:i/>
      <w:caps/>
      <w:kern w:val="1"/>
      <w:sz w:val="32"/>
      <w:szCs w:val="32"/>
    </w:rPr>
  </w:style>
  <w:style w:type="paragraph" w:styleId="Titre3">
    <w:name w:val="heading 3"/>
    <w:basedOn w:val="Normal"/>
    <w:next w:val="Normal"/>
    <w:link w:val="Titre3Car"/>
    <w:qFormat/>
    <w:rsid w:val="00A910E7"/>
    <w:pPr>
      <w:keepNext/>
      <w:spacing w:before="360" w:after="240"/>
      <w:outlineLvl w:val="2"/>
    </w:pPr>
    <w:rPr>
      <w:rFonts w:ascii="Arial" w:hAnsi="Arial" w:cs="Arial"/>
      <w:b/>
      <w:bCs/>
      <w:cap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910E7"/>
    <w:rPr>
      <w:rFonts w:ascii="Times New Roman" w:eastAsia="Times New Roman" w:hAnsi="Times New Roman" w:cs="Times New Roman"/>
      <w:b/>
      <w:bCs/>
      <w:i/>
      <w:caps/>
      <w:kern w:val="1"/>
      <w:sz w:val="32"/>
      <w:szCs w:val="32"/>
      <w:lang w:eastAsia="ar-SA"/>
    </w:rPr>
  </w:style>
  <w:style w:type="character" w:customStyle="1" w:styleId="Titre3Car">
    <w:name w:val="Titre 3 Car"/>
    <w:basedOn w:val="Policepardfaut"/>
    <w:link w:val="Titre3"/>
    <w:rsid w:val="00A910E7"/>
    <w:rPr>
      <w:rFonts w:ascii="Arial" w:eastAsia="Times New Roman" w:hAnsi="Arial" w:cs="Arial"/>
      <w:b/>
      <w:bCs/>
      <w:caps/>
      <w:sz w:val="26"/>
      <w:szCs w:val="2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E6B29D5189A409156483FE0F64195" ma:contentTypeVersion="0" ma:contentTypeDescription="Crée un document." ma:contentTypeScope="" ma:versionID="fc82102d0e6dfdf28f08067c32492b38">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165B9E-FC0A-4FB0-A38D-5DCADBB171EA}"/>
</file>

<file path=customXml/itemProps2.xml><?xml version="1.0" encoding="utf-8"?>
<ds:datastoreItem xmlns:ds="http://schemas.openxmlformats.org/officeDocument/2006/customXml" ds:itemID="{87921807-72BD-417B-B1A5-6EC362CA8A2E}"/>
</file>

<file path=customXml/itemProps3.xml><?xml version="1.0" encoding="utf-8"?>
<ds:datastoreItem xmlns:ds="http://schemas.openxmlformats.org/officeDocument/2006/customXml" ds:itemID="{FFD3B84D-461E-4E7C-B1F0-781C49008C69}"/>
</file>

<file path=docProps/app.xml><?xml version="1.0" encoding="utf-8"?>
<Properties xmlns="http://schemas.openxmlformats.org/officeDocument/2006/extended-properties" xmlns:vt="http://schemas.openxmlformats.org/officeDocument/2006/docPropsVTypes">
  <Template>Normal.dotm</Template>
  <TotalTime>14</TotalTime>
  <Pages>16</Pages>
  <Words>6737</Words>
  <Characters>37058</Characters>
  <Application>Microsoft Office Word</Application>
  <DocSecurity>0</DocSecurity>
  <Lines>308</Lines>
  <Paragraphs>87</Paragraphs>
  <ScaleCrop>false</ScaleCrop>
  <Company>Lycée Ella Fitzgerald - BTS SIO</Company>
  <LinksUpToDate>false</LinksUpToDate>
  <CharactersWithSpaces>43708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Compétences évaluées dans les épreuves E4 - E5 - E6</dc:title>
  <dc:creator>Karine Rodrigues</dc:creator>
  <cp:lastModifiedBy>Karine Rodrigues</cp:lastModifiedBy>
  <cp:revision>1</cp:revision>
  <dcterms:created xsi:type="dcterms:W3CDTF">2014-04-04T13:40:00Z</dcterms:created>
  <dcterms:modified xsi:type="dcterms:W3CDTF">2014-04-04T13:54:00Z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0x0101007B4E6B29D5189A409156483FE0F64195</vt:lpwstr>
  </property>
</Properties>
</file>